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rPr/>
      </w:pPr>
      <w:r>
        <w:rPr/>
        <w:t>CS380L: Advanced Operating Systems</w:t>
      </w:r>
    </w:p>
    <w:p>
      <w:pPr>
        <w:pStyle w:val="Heading2"/>
        <w:rPr/>
      </w:pPr>
      <w:r>
        <w:rPr/>
        <w:t>Lab #1</w:t>
      </w:r>
    </w:p>
    <w:p>
      <w:pPr>
        <w:pStyle w:val="Heading3"/>
        <w:rPr/>
      </w:pPr>
      <w:r>
        <w:rPr/>
        <w:t>Program measurement and mmap</w:t>
      </w:r>
    </w:p>
    <w:p>
      <w:pPr>
        <w:pStyle w:val="TextBody"/>
        <w:rPr/>
      </w:pPr>
      <w:r>
        <w:rPr/>
        <w:t xml:space="preserve">The goal of this assignment is to learn about how to measure your program's behavior, and a bit about mmap. </w:t>
      </w:r>
    </w:p>
    <w:p>
      <w:pPr>
        <w:pStyle w:val="TextBody"/>
        <w:rPr/>
      </w:pPr>
      <w:r>
        <w:rPr/>
        <w:t xml:space="preserve">We are interested in doing experimental computer science. We will follow the scientific method, which wikipedia tells me has been around for a long time. But knowing about science in the abstract is relatively easy; actually doing good science is difficult both to learn and to execute. </w:t>
      </w:r>
    </w:p>
    <w:p>
      <w:pPr>
        <w:pStyle w:val="TextBody"/>
        <w:rPr/>
      </w:pPr>
      <w:r>
        <w:rPr/>
        <w:t xml:space="preserve">Let's start with reproducibility. You will write a report for this lab, and </w:t>
      </w:r>
      <w:r>
        <w:rPr>
          <w:highlight w:val="yellow"/>
          <w:rPrChange w:id="0" w:author="Unknown Author" w:date="2017-02-04T21:26:00Z"/>
        </w:rPr>
        <w:t>in your report you will include details about your system. Think about what it would take to recreate your results</w:t>
      </w:r>
      <w:r>
        <w:rPr/>
        <w:t xml:space="preserve">. I won't spell out exactly what information you should include, but please include everything relevant while not bogging down your reader. You should </w:t>
      </w:r>
      <w:r>
        <w:rPr>
          <w:highlight w:val="yellow"/>
          <w:rPrChange w:id="0" w:author="Unknown Author" w:date="2017-02-04T21:26:00Z"/>
        </w:rPr>
        <w:t>report things like the kernel version for your host and guest system</w:t>
      </w:r>
      <w:r>
        <w:rPr/>
        <w:t xml:space="preserve">. </w:t>
      </w:r>
    </w:p>
    <w:p>
      <w:pPr>
        <w:pStyle w:val="TextBody"/>
        <w:rPr/>
      </w:pPr>
      <w:ins w:id="2" w:author="Unknown Author" w:date="2017-02-04T21:30:00Z">
        <w:r>
          <w:rPr/>
          <w:t>ON HOST:</w:t>
        </w:r>
      </w:ins>
    </w:p>
    <w:p>
      <w:pPr>
        <w:pStyle w:val="TextBody"/>
        <w:rPr/>
      </w:pPr>
      <w:ins w:id="4" w:author="Unknown Author" w:date="2017-02-04T21:27:00Z">
        <w:r>
          <w:rPr/>
          <w:t>tb@tb-os:~$ uname -a</w:t>
        </w:r>
      </w:ins>
    </w:p>
    <w:p>
      <w:pPr>
        <w:pStyle w:val="TextBody"/>
        <w:rPr/>
      </w:pPr>
      <w:ins w:id="5" w:author="Unknown Author" w:date="2017-02-04T21:27:00Z">
        <w:r>
          <w:rPr/>
          <w:t>Linux tb-os 4.4.0-59-generic #80-Ubuntu SMP Fri Jan 6 17:47:47 UTC 2017 x86_64 x86_64 x86_64 GNU/Linux</w:t>
        </w:r>
      </w:ins>
    </w:p>
    <w:p>
      <w:pPr>
        <w:pStyle w:val="TextBody"/>
        <w:rPr/>
      </w:pPr>
      <w:ins w:id="6" w:author="Unknown Author" w:date="2017-02-04T21:30:00Z">
        <w:r>
          <w:rPr/>
          <w:t>ON GUEST:</w:t>
        </w:r>
      </w:ins>
    </w:p>
    <w:p>
      <w:pPr>
        <w:pStyle w:val="TextBody"/>
        <w:rPr/>
      </w:pPr>
      <w:ins w:id="7" w:author="Unknown Author" w:date="2017-02-04T21:31:00Z">
        <w:r>
          <w:rPr/>
          <w:t>tb@tb-os:~$ uname -a</w:t>
        </w:r>
      </w:ins>
    </w:p>
    <w:p>
      <w:pPr>
        <w:pStyle w:val="TextBody"/>
        <w:rPr/>
      </w:pPr>
      <w:ins w:id="8" w:author="Unknown Author" w:date="2017-02-04T21:31:00Z">
        <w:r>
          <w:rPr/>
          <w:t>Linux tb-os 4.4.0-59-generic #80-Ubuntu SMP Fri Jan 6 17:47:47 UTC 2017 x86_64 x86_64 x86_64 GNU/Linux</w:t>
        </w:r>
      </w:ins>
    </w:p>
    <w:p>
      <w:pPr>
        <w:pStyle w:val="TextBody"/>
        <w:rPr/>
      </w:pPr>
      <w:r>
        <w:rPr/>
        <w:t xml:space="preserve">Your report should answer every question in this lab and should do so in a way that is clearly labeled. </w:t>
      </w:r>
    </w:p>
    <w:p>
      <w:pPr>
        <w:pStyle w:val="TextBody"/>
        <w:rPr/>
      </w:pPr>
      <w:r>
        <w:rPr/>
        <w:t xml:space="preserve">This lab requires you to report data. But how you report it is up to you. Please think carefully. </w:t>
      </w:r>
      <w:r>
        <w:rPr>
          <w:highlight w:val="yellow"/>
          <w:rPrChange w:id="0" w:author="Unknown Author" w:date="2017-02-21T22:11:00Z"/>
        </w:rPr>
        <w:t>I do not want a huge table of numbers for every experiment</w:t>
      </w:r>
      <w:r>
        <w:rPr/>
        <w:t xml:space="preserve">. You can provide a table, discuss what is and is not relevant, then give me a graph, or a small table, or </w:t>
      </w:r>
      <w:r>
        <w:rPr>
          <w:highlight w:val="yellow"/>
          <w:rPrChange w:id="0" w:author="Unknown Author" w:date="2017-02-21T22:11:00Z"/>
        </w:rPr>
        <w:t>bold the entries that I should pay attention to</w:t>
      </w:r>
      <w:r>
        <w:rPr/>
        <w:t xml:space="preserve"> (and that you explain in your text). </w:t>
      </w:r>
    </w:p>
    <w:p>
      <w:pPr>
        <w:pStyle w:val="TextBody"/>
        <w:rPr/>
      </w:pPr>
      <w:r>
        <w:rPr/>
        <w:t>I have a major pet peeve with excessive digits of precision. Your measurements are usually counts. If you average three counts, don't give me six decimal places of precision even if six digits is the default output format for flo</w:t>
      </w:r>
      <w:ins w:id="11" w:author="Unknown Author" w:date="2017-02-04T21:31:00Z">
        <w:r>
          <w:rPr/>
          <w:t>a</w:t>
        </w:r>
      </w:ins>
      <w:r>
        <w:rPr/>
        <w:t xml:space="preserve">ts in the language you are using. Decide how many digits are meaningful and then report that many. Also, </w:t>
      </w:r>
      <w:r>
        <w:rPr>
          <w:highlight w:val="yellow"/>
          <w:rPrChange w:id="0" w:author="Unknown Author" w:date="2017-02-04T21:32:00Z"/>
        </w:rPr>
        <w:t xml:space="preserve">make your decimal points line up when that makes sense. For example, if you report a mean and a standard deviation, make the decimal places always align so you can see easily if the standard deviation is less than a tenth of the mean (which is a good sign for reproducibility). </w:t>
      </w:r>
    </w:p>
    <w:p>
      <w:pPr>
        <w:pStyle w:val="TextBody"/>
        <w:rPr/>
      </w:pPr>
      <w:r>
        <w:rPr/>
        <w:t xml:space="preserve">I would use C, but you can use whatever programming tools you want. One thing I want you to do both for this class and for real life is </w:t>
      </w:r>
      <w:r>
        <w:rPr>
          <w:highlight w:val="yellow"/>
          <w:rPrChange w:id="0" w:author="Unknown Author" w:date="2017-02-04T21:32:00Z"/>
        </w:rPr>
        <w:t>always check the return code of every single sytem call you ever make</w:t>
      </w:r>
      <w:r>
        <w:rPr/>
        <w:t xml:space="preserve">. I know it sounds a bit pedantic, but start the habit now and you will have a happier programming life. </w:t>
      </w:r>
      <w:r>
        <w:rPr>
          <w:highlight w:val="yellow"/>
          <w:rPrChange w:id="0" w:author="Unknown Author" w:date="2017-02-04T21:32:00Z"/>
        </w:rPr>
        <w:t xml:space="preserve">For almost every system call all that means is checking if the return code less than zero and if so call </w:t>
      </w:r>
      <w:r>
        <w:rPr>
          <w:rStyle w:val="SourceText"/>
          <w:highlight w:val="yellow"/>
          <w:rPrChange w:id="0" w:author="Unknown Author" w:date="2017-02-04T21:32:00Z"/>
        </w:rPr>
        <w:t>perror</w:t>
      </w:r>
      <w:r>
        <w:rPr/>
        <w:t xml:space="preserve">. When system calls don't work, you really want to know about it early, trust me on this point. </w:t>
      </w:r>
    </w:p>
    <w:p>
      <w:pPr>
        <w:pStyle w:val="Heading2"/>
        <w:rPr/>
      </w:pPr>
      <w:r>
        <w:rPr/>
        <w:t>Tasks</w:t>
      </w:r>
    </w:p>
    <w:p>
      <w:pPr>
        <w:pStyle w:val="TextBody"/>
        <w:rPr/>
      </w:pPr>
      <w:r>
        <w:rPr/>
        <w:t>Please include text about each experiment called for in this section, and include any graphs, tables or other data to make your point clearly and concisely. As always, report your experimental platform.</w:t>
      </w:r>
    </w:p>
    <w:p>
      <w:pPr>
        <w:pStyle w:val="TextBody"/>
        <w:rPr/>
      </w:pPr>
      <w:ins w:id="16" w:author="Unknown Author" w:date="2017-02-04T21:32:00Z">
        <w:r>
          <w:rPr/>
          <w:t>ASUS M4A88TD-M motherboard, a AMD</w:t>
        </w:r>
      </w:ins>
    </w:p>
    <w:p>
      <w:pPr>
        <w:pStyle w:val="TextBody"/>
        <w:rPr/>
      </w:pPr>
      <w:ins w:id="17" w:author="Unknown Author" w:date="2017-02-04T21:32:00Z">
        <w:r>
          <w:rPr/>
          <w:t>Athlon II processor, a SAPPHIRE Radeon HD 5770 video card, four Kingston</w:t>
        </w:r>
      </w:ins>
    </w:p>
    <w:p>
      <w:pPr>
        <w:pStyle w:val="TextBody"/>
        <w:rPr/>
      </w:pPr>
      <w:ins w:id="18" w:author="Unknown Author" w:date="2017-02-04T21:32:00Z">
        <w:r>
          <w:rPr/>
          <w:t>KVR13N9S8 4GB random access memory (RAM) sticks, and a one terabyte</w:t>
        </w:r>
      </w:ins>
    </w:p>
    <w:p>
      <w:pPr>
        <w:pStyle w:val="TextBody"/>
        <w:rPr/>
      </w:pPr>
      <w:ins w:id="19" w:author="Unknown Author" w:date="2017-02-04T21:32:00Z">
        <w:r>
          <w:rPr/>
          <w:t>Hitachi HUA72201 hard drive.</w:t>
        </w:r>
      </w:ins>
    </w:p>
    <w:p>
      <w:pPr>
        <w:pStyle w:val="TextBody"/>
        <w:rPr/>
      </w:pPr>
      <w:ins w:id="20" w:author="Unknown Author" w:date="2017-02-04T21:32:00Z">
        <w:r>
          <w:rPr/>
          <w:t>AND MORE...</w:t>
        </w:r>
      </w:ins>
    </w:p>
    <w:p>
      <w:pPr>
        <w:pStyle w:val="TextBody"/>
        <w:rPr/>
      </w:pPr>
      <w:r>
        <w:rPr/>
        <w:t xml:space="preserve"> </w:t>
      </w:r>
      <w:r>
        <w:rPr/>
        <w:t>You should find out what kind of CPU you have</w:t>
      </w:r>
    </w:p>
    <w:p>
      <w:pPr>
        <w:pStyle w:val="TextBody"/>
        <w:rPr/>
      </w:pPr>
      <w:ins w:id="21" w:author="Unknown Author" w:date="2017-02-04T21:33:00Z">
        <w:r>
          <w:rPr/>
          <w:t>AMD Athlon II X3 445</w:t>
        </w:r>
      </w:ins>
    </w:p>
    <w:p>
      <w:pPr>
        <w:pStyle w:val="TextBody"/>
        <w:rPr/>
      </w:pPr>
      <w:r>
        <w:rPr/>
        <w:t>, its level 1 data cache capacity and associativity</w:t>
      </w:r>
    </w:p>
    <w:tbl>
      <w:tblPr>
        <w:tblW w:w="5000" w:type="pct"/>
        <w:jc w:val="left"/>
        <w:tblInd w:w="0" w:type="dxa"/>
        <w:tblBorders/>
        <w:tblCellMar>
          <w:top w:w="0" w:type="dxa"/>
          <w:left w:w="0" w:type="dxa"/>
          <w:bottom w:w="0" w:type="dxa"/>
          <w:right w:w="0" w:type="dxa"/>
        </w:tblCellMar>
      </w:tblPr>
      <w:tblGrid>
        <w:gridCol w:w="46"/>
        <w:gridCol w:w="9926"/>
      </w:tblGrid>
      <w:tr>
        <w:trPr/>
        <w:tc>
          <w:tcPr>
            <w:tcW w:w="46" w:type="dxa"/>
            <w:tcBorders/>
            <w:shd w:fill="auto" w:val="clear"/>
          </w:tcPr>
          <w:p>
            <w:pPr>
              <w:pStyle w:val="TableContents"/>
              <w:rPr>
                <w:sz w:val="4"/>
                <w:szCs w:val="4"/>
              </w:rPr>
            </w:pPr>
            <w:ins w:id="22" w:author="Unknown Author" w:date="2017-02-04T21:34:00Z">
              <w:bookmarkStart w:id="0" w:name="JSc_15"/>
              <w:bookmarkStart w:id="1" w:name="JSc_15"/>
              <w:bookmarkEnd w:id="1"/>
              <w:r>
                <w:rPr>
                  <w:sz w:val="4"/>
                  <w:szCs w:val="4"/>
                </w:rPr>
              </w:r>
            </w:ins>
          </w:p>
        </w:tc>
        <w:tc>
          <w:tcPr>
            <w:tcW w:w="9926" w:type="dxa"/>
            <w:tcBorders/>
            <w:shd w:fill="auto" w:val="clear"/>
            <w:vAlign w:val="center"/>
          </w:tcPr>
          <w:p>
            <w:pPr>
              <w:pStyle w:val="TableContents"/>
              <w:rPr/>
            </w:pPr>
            <w:ins w:id="23" w:author="Unknown Author" w:date="2017-02-04T21:34:00Z">
              <w:r>
                <w:rPr/>
                <w:t>3 x 64 KB 2-way set associative instruction caches</w:t>
                <w:br/>
                <w:t>3 x 64 KB 2-way set associative data caches</w:t>
              </w:r>
            </w:ins>
          </w:p>
        </w:tc>
      </w:tr>
    </w:tbl>
    <w:p>
      <w:pPr>
        <w:pStyle w:val="TextBody"/>
        <w:rPr/>
      </w:pPr>
      <w:ins w:id="24" w:author="Unknown Author" w:date="2017-02-04T21:37:00Z">
        <w:r>
          <w:rPr/>
          <w:t>3 cores, each with dedicated L1 and L2 caches (no L3 cache)</w:t>
        </w:r>
      </w:ins>
    </w:p>
    <w:p>
      <w:pPr>
        <w:pStyle w:val="TextBody"/>
        <w:rPr/>
      </w:pPr>
      <w:r>
        <w:rPr/>
        <w:t xml:space="preserve">, and its data TLB capacity and associativity. </w:t>
      </w:r>
    </w:p>
    <w:p>
      <w:pPr>
        <w:pStyle w:val="TextBody"/>
        <w:rPr/>
      </w:pPr>
      <w:ins w:id="26" w:author="Unknown Author" w:date="2017-02-04T21:40:00Z">
        <w:r>
          <w:rPr>
            <w:rStyle w:val="SourceText"/>
          </w:rPr>
          <w:t>1024 4K pages</w:t>
        </w:r>
      </w:ins>
    </w:p>
    <w:p>
      <w:pPr>
        <w:pStyle w:val="TextBody"/>
        <w:rPr/>
      </w:pPr>
      <w:r>
        <w:rPr/>
        <w:t xml:space="preserve">Does your TLB have a second level? If so, describe it. Put all this information about your hardware in your report. </w:t>
      </w:r>
    </w:p>
    <w:p>
      <w:pPr>
        <w:pStyle w:val="Heading3"/>
        <w:rPr/>
      </w:pPr>
      <w:r>
        <w:rPr/>
        <w:t>Memory map</w:t>
      </w:r>
    </w:p>
    <w:p>
      <w:pPr>
        <w:pStyle w:val="TextBody"/>
        <w:rPr/>
      </w:pPr>
      <w:r>
        <w:rPr/>
        <w:t xml:space="preserve">Your first task will be to write a program that opens, reads, and prints the /proc/self/maps file. </w:t>
      </w:r>
    </w:p>
    <w:p>
      <w:pPr>
        <w:pStyle w:val="TextBody"/>
        <w:rPr>
          <w:sz w:val="22"/>
          <w:szCs w:val="22"/>
        </w:rPr>
      </w:pPr>
      <w:ins w:id="28" w:author="Unknown Author" w:date="2017-02-14T17:48:00Z">
        <w:r>
          <w:rPr>
            <w:sz w:val="22"/>
            <w:szCs w:val="22"/>
          </w:rPr>
          <w:t>#include &lt;stdio.h&gt;</w:t>
        </w:r>
      </w:ins>
    </w:p>
    <w:p>
      <w:pPr>
        <w:pStyle w:val="TextBody"/>
        <w:rPr>
          <w:sz w:val="22"/>
          <w:szCs w:val="22"/>
        </w:rPr>
      </w:pPr>
      <w:ins w:id="29" w:author="Unknown Author" w:date="2017-02-14T17:48:00Z">
        <w:r>
          <w:rPr>
            <w:sz w:val="22"/>
            <w:szCs w:val="22"/>
          </w:rPr>
          <w:t>int main()</w:t>
        </w:r>
      </w:ins>
    </w:p>
    <w:p>
      <w:pPr>
        <w:pStyle w:val="TextBody"/>
        <w:rPr>
          <w:sz w:val="22"/>
          <w:szCs w:val="22"/>
        </w:rPr>
      </w:pPr>
      <w:ins w:id="30" w:author="Unknown Author" w:date="2017-02-14T17:48:00Z">
        <w:r>
          <w:rPr>
            <w:sz w:val="22"/>
            <w:szCs w:val="22"/>
          </w:rPr>
          <w:t>{</w:t>
        </w:r>
      </w:ins>
    </w:p>
    <w:p>
      <w:pPr>
        <w:pStyle w:val="TextBody"/>
        <w:rPr>
          <w:sz w:val="22"/>
          <w:szCs w:val="22"/>
        </w:rPr>
      </w:pPr>
      <w:ins w:id="31" w:author="Unknown Author" w:date="2017-02-14T17:48:00Z">
        <w:r>
          <w:rPr>
            <w:sz w:val="22"/>
            <w:szCs w:val="22"/>
          </w:rPr>
          <w:t xml:space="preserve">  </w:t>
        </w:r>
      </w:ins>
      <w:ins w:id="32" w:author="Unknown Author" w:date="2017-02-14T17:48:00Z">
        <w:r>
          <w:rPr>
            <w:sz w:val="22"/>
            <w:szCs w:val="22"/>
          </w:rPr>
          <w:t>char c;</w:t>
        </w:r>
      </w:ins>
    </w:p>
    <w:p>
      <w:pPr>
        <w:pStyle w:val="TextBody"/>
        <w:rPr>
          <w:sz w:val="22"/>
          <w:szCs w:val="22"/>
        </w:rPr>
      </w:pPr>
      <w:ins w:id="33" w:author="Unknown Author" w:date="2017-02-14T17:48:00Z">
        <w:r>
          <w:rPr>
            <w:sz w:val="22"/>
            <w:szCs w:val="22"/>
          </w:rPr>
          <w:t xml:space="preserve">  </w:t>
        </w:r>
      </w:ins>
      <w:ins w:id="34" w:author="Unknown Author" w:date="2017-02-14T17:48:00Z">
        <w:r>
          <w:rPr>
            <w:sz w:val="22"/>
            <w:szCs w:val="22"/>
          </w:rPr>
          <w:t>FILE *fptr;</w:t>
        </w:r>
      </w:ins>
    </w:p>
    <w:p>
      <w:pPr>
        <w:pStyle w:val="TextBody"/>
        <w:rPr>
          <w:sz w:val="22"/>
          <w:szCs w:val="22"/>
        </w:rPr>
      </w:pPr>
      <w:ins w:id="35" w:author="Unknown Author" w:date="2017-02-14T17:48:00Z">
        <w:r>
          <w:rPr>
            <w:sz w:val="22"/>
            <w:szCs w:val="22"/>
          </w:rPr>
        </w:r>
      </w:ins>
    </w:p>
    <w:p>
      <w:pPr>
        <w:pStyle w:val="TextBody"/>
        <w:rPr>
          <w:sz w:val="22"/>
          <w:szCs w:val="22"/>
        </w:rPr>
      </w:pPr>
      <w:ins w:id="36" w:author="Unknown Author" w:date="2017-02-14T17:48:00Z">
        <w:r>
          <w:rPr>
            <w:sz w:val="22"/>
            <w:szCs w:val="22"/>
          </w:rPr>
          <w:t xml:space="preserve">  </w:t>
        </w:r>
      </w:ins>
      <w:ins w:id="37" w:author="Unknown Author" w:date="2017-02-14T17:48:00Z">
        <w:r>
          <w:rPr>
            <w:sz w:val="22"/>
            <w:szCs w:val="22"/>
          </w:rPr>
          <w:t>fptr = fopen("/proc/self/maps", "r");</w:t>
        </w:r>
      </w:ins>
    </w:p>
    <w:p>
      <w:pPr>
        <w:pStyle w:val="TextBody"/>
        <w:rPr>
          <w:sz w:val="22"/>
          <w:szCs w:val="22"/>
        </w:rPr>
      </w:pPr>
      <w:ins w:id="38" w:author="Unknown Author" w:date="2017-02-14T17:48:00Z">
        <w:r>
          <w:rPr>
            <w:sz w:val="22"/>
            <w:szCs w:val="22"/>
          </w:rPr>
        </w:r>
      </w:ins>
    </w:p>
    <w:p>
      <w:pPr>
        <w:pStyle w:val="TextBody"/>
        <w:rPr>
          <w:sz w:val="22"/>
          <w:szCs w:val="22"/>
        </w:rPr>
      </w:pPr>
      <w:ins w:id="39" w:author="Unknown Author" w:date="2017-02-14T17:48:00Z">
        <w:r>
          <w:rPr>
            <w:sz w:val="22"/>
            <w:szCs w:val="22"/>
          </w:rPr>
          <w:t xml:space="preserve">  </w:t>
        </w:r>
      </w:ins>
      <w:ins w:id="40" w:author="Unknown Author" w:date="2017-02-14T17:48:00Z">
        <w:r>
          <w:rPr>
            <w:sz w:val="22"/>
            <w:szCs w:val="22"/>
          </w:rPr>
          <w:t>if (fptr) {</w:t>
        </w:r>
      </w:ins>
    </w:p>
    <w:p>
      <w:pPr>
        <w:pStyle w:val="TextBody"/>
        <w:rPr>
          <w:sz w:val="22"/>
          <w:szCs w:val="22"/>
        </w:rPr>
      </w:pPr>
      <w:ins w:id="41" w:author="Unknown Author" w:date="2017-02-14T17:48:00Z">
        <w:r>
          <w:rPr>
            <w:sz w:val="22"/>
            <w:szCs w:val="22"/>
          </w:rPr>
          <w:t xml:space="preserve">    </w:t>
        </w:r>
      </w:ins>
      <w:ins w:id="42" w:author="Unknown Author" w:date="2017-02-14T17:48:00Z">
        <w:r>
          <w:rPr>
            <w:sz w:val="22"/>
            <w:szCs w:val="22"/>
          </w:rPr>
          <w:t>while ((c = getc(fptr)) != EOF)</w:t>
        </w:r>
      </w:ins>
    </w:p>
    <w:p>
      <w:pPr>
        <w:pStyle w:val="TextBody"/>
        <w:rPr>
          <w:sz w:val="22"/>
          <w:szCs w:val="22"/>
        </w:rPr>
      </w:pPr>
      <w:ins w:id="43" w:author="Unknown Author" w:date="2017-02-14T17:48:00Z">
        <w:r>
          <w:rPr>
            <w:sz w:val="22"/>
            <w:szCs w:val="22"/>
          </w:rPr>
          <w:t xml:space="preserve">        </w:t>
        </w:r>
      </w:ins>
      <w:ins w:id="44" w:author="Unknown Author" w:date="2017-02-14T17:48:00Z">
        <w:r>
          <w:rPr>
            <w:sz w:val="22"/>
            <w:szCs w:val="22"/>
          </w:rPr>
          <w:t>putchar(c);</w:t>
        </w:r>
      </w:ins>
    </w:p>
    <w:p>
      <w:pPr>
        <w:pStyle w:val="TextBody"/>
        <w:rPr>
          <w:sz w:val="22"/>
          <w:szCs w:val="22"/>
        </w:rPr>
      </w:pPr>
      <w:ins w:id="45" w:author="Unknown Author" w:date="2017-02-14T17:48:00Z">
        <w:r>
          <w:rPr>
            <w:sz w:val="22"/>
            <w:szCs w:val="22"/>
          </w:rPr>
          <w:t xml:space="preserve">    </w:t>
        </w:r>
      </w:ins>
      <w:ins w:id="46" w:author="Unknown Author" w:date="2017-02-14T17:48:00Z">
        <w:r>
          <w:rPr>
            <w:sz w:val="22"/>
            <w:szCs w:val="22"/>
          </w:rPr>
          <w:t>fclose(fptr);</w:t>
        </w:r>
      </w:ins>
    </w:p>
    <w:p>
      <w:pPr>
        <w:pStyle w:val="TextBody"/>
        <w:rPr>
          <w:sz w:val="22"/>
          <w:szCs w:val="22"/>
        </w:rPr>
      </w:pPr>
      <w:ins w:id="47" w:author="Unknown Author" w:date="2017-02-14T17:48:00Z">
        <w:r>
          <w:rPr>
            <w:sz w:val="22"/>
            <w:szCs w:val="22"/>
          </w:rPr>
          <w:t xml:space="preserve">  </w:t>
        </w:r>
      </w:ins>
      <w:ins w:id="48" w:author="Unknown Author" w:date="2017-02-14T17:48:00Z">
        <w:r>
          <w:rPr>
            <w:sz w:val="22"/>
            <w:szCs w:val="22"/>
          </w:rPr>
          <w:t>}</w:t>
        </w:r>
      </w:ins>
    </w:p>
    <w:p>
      <w:pPr>
        <w:pStyle w:val="TextBody"/>
        <w:rPr>
          <w:sz w:val="22"/>
          <w:szCs w:val="22"/>
        </w:rPr>
      </w:pPr>
      <w:ins w:id="49" w:author="Unknown Author" w:date="2017-02-14T17:48:00Z">
        <w:r>
          <w:rPr>
            <w:sz w:val="22"/>
            <w:szCs w:val="22"/>
          </w:rPr>
        </w:r>
      </w:ins>
    </w:p>
    <w:p>
      <w:pPr>
        <w:pStyle w:val="TextBody"/>
        <w:rPr>
          <w:sz w:val="22"/>
          <w:szCs w:val="22"/>
        </w:rPr>
      </w:pPr>
      <w:ins w:id="50" w:author="Unknown Author" w:date="2017-02-14T17:48:00Z">
        <w:r>
          <w:rPr>
            <w:sz w:val="22"/>
            <w:szCs w:val="22"/>
          </w:rPr>
        </w:r>
      </w:ins>
    </w:p>
    <w:p>
      <w:pPr>
        <w:pStyle w:val="TextBody"/>
        <w:rPr>
          <w:sz w:val="22"/>
          <w:szCs w:val="22"/>
        </w:rPr>
      </w:pPr>
      <w:ins w:id="51" w:author="Unknown Author" w:date="2017-02-14T17:48:00Z">
        <w:r>
          <w:rPr>
            <w:sz w:val="22"/>
            <w:szCs w:val="22"/>
          </w:rPr>
          <w:t>}</w:t>
        </w:r>
      </w:ins>
    </w:p>
    <w:p>
      <w:pPr>
        <w:pStyle w:val="TextBody"/>
        <w:rPr>
          <w:sz w:val="22"/>
          <w:szCs w:val="22"/>
        </w:rPr>
      </w:pPr>
      <w:ins w:id="52" w:author="Unknown Author" w:date="2017-02-14T17:48:00Z">
        <w:r>
          <w:rPr>
            <w:sz w:val="22"/>
            <w:szCs w:val="22"/>
          </w:rPr>
        </w:r>
      </w:ins>
    </w:p>
    <w:p>
      <w:pPr>
        <w:pStyle w:val="TextBody"/>
        <w:rPr>
          <w:sz w:val="22"/>
          <w:szCs w:val="22"/>
        </w:rPr>
      </w:pPr>
      <w:ins w:id="53" w:author="Unknown Author" w:date="2017-02-14T17:48:00Z">
        <w:r>
          <w:rPr>
            <w:sz w:val="22"/>
            <w:szCs w:val="22"/>
          </w:rPr>
          <w:t xml:space="preserve">tb@tb-os:~/Projects/AdvOSLab1$ ./print_map </w:t>
        </w:r>
      </w:ins>
    </w:p>
    <w:p>
      <w:pPr>
        <w:pStyle w:val="TextBody"/>
        <w:rPr>
          <w:sz w:val="22"/>
          <w:szCs w:val="22"/>
        </w:rPr>
      </w:pPr>
      <w:ins w:id="54" w:author="Unknown Author" w:date="2017-02-14T17:48:00Z">
        <w:r>
          <w:rPr>
            <w:sz w:val="22"/>
            <w:szCs w:val="22"/>
          </w:rPr>
          <w:t>00400000-00401000 r-xp 00000000 08:05 5279519                            /home/tb/Projects/AdvOSLab1/print_map</w:t>
        </w:r>
      </w:ins>
    </w:p>
    <w:p>
      <w:pPr>
        <w:pStyle w:val="TextBody"/>
        <w:rPr>
          <w:sz w:val="22"/>
          <w:szCs w:val="22"/>
        </w:rPr>
      </w:pPr>
      <w:ins w:id="55" w:author="Unknown Author" w:date="2017-02-14T17:48:00Z">
        <w:r>
          <w:rPr>
            <w:sz w:val="22"/>
            <w:szCs w:val="22"/>
          </w:rPr>
          <w:t>00600000-00601000 r--p 00000000 08:05 5279519                            /home/tb/Projects/AdvOSLab1/print_map</w:t>
        </w:r>
      </w:ins>
    </w:p>
    <w:p>
      <w:pPr>
        <w:pStyle w:val="TextBody"/>
        <w:rPr>
          <w:sz w:val="22"/>
          <w:szCs w:val="22"/>
        </w:rPr>
      </w:pPr>
      <w:ins w:id="56" w:author="Unknown Author" w:date="2017-02-14T17:48:00Z">
        <w:r>
          <w:rPr>
            <w:sz w:val="22"/>
            <w:szCs w:val="22"/>
          </w:rPr>
          <w:t>00601000-00602000 rw-p 00001000 08:05 5279519                            /home/tb/Projects/AdvOSLab1/print_map</w:t>
        </w:r>
      </w:ins>
    </w:p>
    <w:p>
      <w:pPr>
        <w:pStyle w:val="TextBody"/>
        <w:rPr>
          <w:sz w:val="22"/>
          <w:szCs w:val="22"/>
        </w:rPr>
      </w:pPr>
      <w:ins w:id="57" w:author="Unknown Author" w:date="2017-02-14T17:48:00Z">
        <w:r>
          <w:rPr>
            <w:sz w:val="22"/>
            <w:szCs w:val="22"/>
          </w:rPr>
          <w:t>00a7b000-00a9c000 rw-p 00000000 00:00 0                                  [heap]</w:t>
        </w:r>
      </w:ins>
    </w:p>
    <w:p>
      <w:pPr>
        <w:pStyle w:val="TextBody"/>
        <w:rPr>
          <w:sz w:val="22"/>
          <w:szCs w:val="22"/>
        </w:rPr>
      </w:pPr>
      <w:ins w:id="58" w:author="Unknown Author" w:date="2017-02-14T17:48:00Z">
        <w:r>
          <w:rPr>
            <w:sz w:val="22"/>
            <w:szCs w:val="22"/>
          </w:rPr>
          <w:t>7f179b477000-7f179b636000 r-xp 00000000 08:05 5775180                    /lib/x86_64-linux-gnu/libc-2.23.so</w:t>
        </w:r>
      </w:ins>
    </w:p>
    <w:p>
      <w:pPr>
        <w:pStyle w:val="TextBody"/>
        <w:rPr>
          <w:sz w:val="22"/>
          <w:szCs w:val="22"/>
        </w:rPr>
      </w:pPr>
      <w:ins w:id="59" w:author="Unknown Author" w:date="2017-02-14T17:48:00Z">
        <w:r>
          <w:rPr>
            <w:sz w:val="22"/>
            <w:szCs w:val="22"/>
          </w:rPr>
          <w:t>7f179b636000-7f179b836000 ---p 001bf000 08:05 5775180                    /lib/x86_64-linux-gnu/libc-2.23.so</w:t>
        </w:r>
      </w:ins>
    </w:p>
    <w:p>
      <w:pPr>
        <w:pStyle w:val="TextBody"/>
        <w:rPr>
          <w:sz w:val="22"/>
          <w:szCs w:val="22"/>
        </w:rPr>
      </w:pPr>
      <w:ins w:id="60" w:author="Unknown Author" w:date="2017-02-14T17:48:00Z">
        <w:r>
          <w:rPr>
            <w:sz w:val="22"/>
            <w:szCs w:val="22"/>
          </w:rPr>
          <w:t>7f179b836000-7f179b83a000 r--p 001bf000 08:05 5775180                    /lib/x86_64-linux-gnu/libc-2.23.so</w:t>
        </w:r>
      </w:ins>
    </w:p>
    <w:p>
      <w:pPr>
        <w:pStyle w:val="TextBody"/>
        <w:rPr>
          <w:sz w:val="22"/>
          <w:szCs w:val="22"/>
        </w:rPr>
      </w:pPr>
      <w:ins w:id="61" w:author="Unknown Author" w:date="2017-02-14T17:48:00Z">
        <w:r>
          <w:rPr>
            <w:sz w:val="22"/>
            <w:szCs w:val="22"/>
          </w:rPr>
          <w:t>7f179b83a000-7f179b83c000 rw-p 001c3000 08:05 5775180                    /lib/x86_64-linux-gnu/libc-2.23.so</w:t>
        </w:r>
      </w:ins>
    </w:p>
    <w:p>
      <w:pPr>
        <w:pStyle w:val="TextBody"/>
        <w:rPr>
          <w:sz w:val="22"/>
          <w:szCs w:val="22"/>
        </w:rPr>
      </w:pPr>
      <w:ins w:id="62" w:author="Unknown Author" w:date="2017-02-14T17:48:00Z">
        <w:r>
          <w:rPr>
            <w:sz w:val="22"/>
            <w:szCs w:val="22"/>
          </w:rPr>
          <w:t xml:space="preserve">7f179b83c000-7f179b840000 rw-p 00000000 00:00 0 </w:t>
        </w:r>
      </w:ins>
    </w:p>
    <w:p>
      <w:pPr>
        <w:pStyle w:val="TextBody"/>
        <w:rPr>
          <w:sz w:val="22"/>
          <w:szCs w:val="22"/>
        </w:rPr>
      </w:pPr>
      <w:ins w:id="63" w:author="Unknown Author" w:date="2017-02-14T17:48:00Z">
        <w:r>
          <w:rPr>
            <w:sz w:val="22"/>
            <w:szCs w:val="22"/>
          </w:rPr>
          <w:t>7f179b840000-7f179b866000 r-xp 00000000 08:05 5771709                    /lib/x86_64-linux-gnu/ld-2.23.so</w:t>
        </w:r>
      </w:ins>
    </w:p>
    <w:p>
      <w:pPr>
        <w:pStyle w:val="TextBody"/>
        <w:rPr>
          <w:sz w:val="22"/>
          <w:szCs w:val="22"/>
        </w:rPr>
      </w:pPr>
      <w:ins w:id="64" w:author="Unknown Author" w:date="2017-02-14T17:48:00Z">
        <w:r>
          <w:rPr>
            <w:sz w:val="22"/>
            <w:szCs w:val="22"/>
          </w:rPr>
          <w:t xml:space="preserve">7f179ba46000-7f179ba49000 rw-p 00000000 00:00 0 </w:t>
        </w:r>
      </w:ins>
    </w:p>
    <w:p>
      <w:pPr>
        <w:pStyle w:val="TextBody"/>
        <w:rPr>
          <w:sz w:val="22"/>
          <w:szCs w:val="22"/>
        </w:rPr>
      </w:pPr>
      <w:ins w:id="65" w:author="Unknown Author" w:date="2017-02-14T17:48:00Z">
        <w:r>
          <w:rPr>
            <w:sz w:val="22"/>
            <w:szCs w:val="22"/>
          </w:rPr>
          <w:t xml:space="preserve">7f179ba63000-7f179ba65000 rw-p 00000000 00:00 0 </w:t>
        </w:r>
      </w:ins>
    </w:p>
    <w:p>
      <w:pPr>
        <w:pStyle w:val="TextBody"/>
        <w:rPr>
          <w:sz w:val="22"/>
          <w:szCs w:val="22"/>
        </w:rPr>
      </w:pPr>
      <w:ins w:id="66" w:author="Unknown Author" w:date="2017-02-14T17:48:00Z">
        <w:r>
          <w:rPr>
            <w:sz w:val="22"/>
            <w:szCs w:val="22"/>
          </w:rPr>
          <w:t>7f179ba65000-7f179ba66000 r--p 00025000 08:05 5771709                    /lib/x86_64-linux-gnu/ld-2.23.so</w:t>
        </w:r>
      </w:ins>
    </w:p>
    <w:p>
      <w:pPr>
        <w:pStyle w:val="TextBody"/>
        <w:rPr>
          <w:sz w:val="22"/>
          <w:szCs w:val="22"/>
        </w:rPr>
      </w:pPr>
      <w:ins w:id="67" w:author="Unknown Author" w:date="2017-02-14T17:48:00Z">
        <w:r>
          <w:rPr>
            <w:sz w:val="22"/>
            <w:szCs w:val="22"/>
          </w:rPr>
          <w:t>7f179ba66000-7f179ba67000 rw-p 00026000 08:05 5771709                    /lib/x86_64-linux-gnu/ld-2.23.so</w:t>
        </w:r>
      </w:ins>
    </w:p>
    <w:p>
      <w:pPr>
        <w:pStyle w:val="TextBody"/>
        <w:rPr>
          <w:sz w:val="22"/>
          <w:szCs w:val="22"/>
        </w:rPr>
      </w:pPr>
      <w:ins w:id="68" w:author="Unknown Author" w:date="2017-02-14T17:48:00Z">
        <w:r>
          <w:rPr>
            <w:sz w:val="22"/>
            <w:szCs w:val="22"/>
          </w:rPr>
          <w:t xml:space="preserve">7f179ba67000-7f179ba68000 rw-p 00000000 00:00 0 </w:t>
        </w:r>
      </w:ins>
    </w:p>
    <w:p>
      <w:pPr>
        <w:pStyle w:val="TextBody"/>
        <w:rPr>
          <w:sz w:val="22"/>
          <w:szCs w:val="22"/>
        </w:rPr>
      </w:pPr>
      <w:ins w:id="69" w:author="Unknown Author" w:date="2017-02-14T17:48:00Z">
        <w:r>
          <w:rPr>
            <w:sz w:val="22"/>
            <w:szCs w:val="22"/>
          </w:rPr>
          <w:t>7ffcb282c000-7ffcb284d000 rw-p 00000000 00:00 0                          [stack]</w:t>
        </w:r>
      </w:ins>
    </w:p>
    <w:p>
      <w:pPr>
        <w:pStyle w:val="TextBody"/>
        <w:rPr>
          <w:sz w:val="22"/>
          <w:szCs w:val="22"/>
        </w:rPr>
      </w:pPr>
      <w:ins w:id="70" w:author="Unknown Author" w:date="2017-02-14T17:48:00Z">
        <w:r>
          <w:rPr>
            <w:sz w:val="22"/>
            <w:szCs w:val="22"/>
          </w:rPr>
          <w:t>7ffcb29b1000-7ffcb29b3000 r--p 00000000 00:00 0                          [vvar]</w:t>
        </w:r>
      </w:ins>
    </w:p>
    <w:p>
      <w:pPr>
        <w:pStyle w:val="TextBody"/>
        <w:rPr>
          <w:sz w:val="22"/>
          <w:szCs w:val="22"/>
        </w:rPr>
      </w:pPr>
      <w:ins w:id="71" w:author="Unknown Author" w:date="2017-02-14T17:48:00Z">
        <w:r>
          <w:rPr>
            <w:sz w:val="22"/>
            <w:szCs w:val="22"/>
          </w:rPr>
          <w:t>7ffcb29b3000-7ffcb29b5000 r-xp 00000000 00:00 0                          [vdso]</w:t>
        </w:r>
      </w:ins>
    </w:p>
    <w:p>
      <w:pPr>
        <w:pStyle w:val="TextBody"/>
        <w:rPr>
          <w:sz w:val="22"/>
          <w:szCs w:val="22"/>
        </w:rPr>
      </w:pPr>
      <w:ins w:id="72" w:author="Unknown Author" w:date="2017-02-14T17:48:00Z">
        <w:r>
          <w:rPr>
            <w:sz w:val="22"/>
            <w:szCs w:val="22"/>
          </w:rPr>
          <w:t>ffffffffff600000-ffffffffff601000 r-xp 00000000 00:00 0                  [vsyscall]</w:t>
        </w:r>
      </w:ins>
    </w:p>
    <w:p>
      <w:pPr>
        <w:pStyle w:val="TextBody"/>
        <w:rPr>
          <w:sz w:val="22"/>
          <w:szCs w:val="22"/>
        </w:rPr>
      </w:pPr>
      <w:ins w:id="73" w:author="Unknown Author" w:date="2017-02-14T17:48:00Z">
        <w:r>
          <w:rPr>
            <w:sz w:val="22"/>
            <w:szCs w:val="22"/>
          </w:rPr>
        </w:r>
      </w:ins>
    </w:p>
    <w:p>
      <w:pPr>
        <w:pStyle w:val="TextBody"/>
        <w:rPr/>
      </w:pPr>
      <w:r>
        <w:rPr/>
        <w:t xml:space="preserve">Put the result of your program in your report and </w:t>
      </w:r>
      <w:r>
        <w:rPr>
          <w:highlight w:val="yellow"/>
          <w:rPrChange w:id="0" w:author="Unknown Author" w:date="2017-02-14T17:59:00Z"/>
        </w:rPr>
        <w:t>write a few sentences about what it means.</w:t>
      </w:r>
      <w:r>
        <w:rPr/>
        <w:t xml:space="preserve"> I want you to look at the output, read the documentation to understand its fields,</w:t>
      </w:r>
    </w:p>
    <w:p>
      <w:pPr>
        <w:pStyle w:val="PreformattedText"/>
        <w:rPr/>
      </w:pPr>
      <w:ins w:id="75" w:author="Unknown Author" w:date="2017-02-14T17:50:00Z">
        <w:r>
          <w:rPr/>
          <w:t xml:space="preserve">       </w:t>
        </w:r>
      </w:ins>
      <w:ins w:id="76" w:author="Unknown Author" w:date="2017-02-14T17:50:00Z">
        <w:r>
          <w:rPr>
            <w:i/>
          </w:rPr>
          <w:t>/proc/[pid]/maps</w:t>
        </w:r>
      </w:ins>
    </w:p>
    <w:p>
      <w:pPr>
        <w:pStyle w:val="PreformattedText"/>
        <w:rPr/>
      </w:pPr>
      <w:ins w:id="77" w:author="Unknown Author" w:date="2017-02-14T17:50:00Z">
        <w:r>
          <w:rPr/>
          <w:t xml:space="preserve">              </w:t>
        </w:r>
      </w:ins>
      <w:ins w:id="78" w:author="Unknown Author" w:date="2017-02-14T17:50:00Z">
        <w:r>
          <w:rPr/>
          <w:t>A file containing the currently mapped memory regions and</w:t>
        </w:r>
      </w:ins>
    </w:p>
    <w:p>
      <w:pPr>
        <w:pStyle w:val="PreformattedText"/>
        <w:rPr/>
      </w:pPr>
      <w:ins w:id="79" w:author="Unknown Author" w:date="2017-02-14T17:50:00Z">
        <w:r>
          <w:rPr/>
          <w:t xml:space="preserve">              </w:t>
        </w:r>
      </w:ins>
      <w:ins w:id="80" w:author="Unknown Author" w:date="2017-02-14T17:50:00Z">
        <w:r>
          <w:rPr/>
          <w:t xml:space="preserve">their access permissions.  See </w:t>
        </w:r>
      </w:ins>
      <w:hyperlink r:id="rId2">
        <w:ins w:id="81" w:author="Unknown Author" w:date="2017-02-14T17:50:00Z">
          <w:r>
            <w:rPr>
              <w:rStyle w:val="InternetLink"/>
            </w:rPr>
            <w:t>mmap(2)</w:t>
          </w:r>
        </w:ins>
      </w:hyperlink>
      <w:ins w:id="82" w:author="Unknown Author" w:date="2017-02-14T17:50:00Z">
        <w:r>
          <w:rPr/>
          <w:t xml:space="preserve"> for some further</w:t>
        </w:r>
      </w:ins>
    </w:p>
    <w:p>
      <w:pPr>
        <w:pStyle w:val="PreformattedText"/>
        <w:spacing w:before="0" w:after="283"/>
        <w:rPr/>
      </w:pPr>
      <w:ins w:id="83" w:author="Unknown Author" w:date="2017-02-14T17:50:00Z">
        <w:r>
          <w:rPr/>
          <w:t xml:space="preserve">              </w:t>
        </w:r>
      </w:ins>
      <w:ins w:id="84" w:author="Unknown Author" w:date="2017-02-14T17:50:00Z">
        <w:r>
          <w:rPr/>
          <w:t>information about memory mappings.</w:t>
        </w:r>
      </w:ins>
    </w:p>
    <w:p>
      <w:pPr>
        <w:pStyle w:val="PreformattedText"/>
        <w:rPr/>
      </w:pPr>
      <w:ins w:id="85" w:author="Unknown Author" w:date="2017-02-14T17:50:00Z">
        <w:r>
          <w:rPr>
            <w:i/>
          </w:rPr>
          <w:t>address</w:t>
        </w:r>
      </w:ins>
      <w:ins w:id="86" w:author="Unknown Author" w:date="2017-02-14T17:50:00Z">
        <w:r>
          <w:rPr/>
          <w:t xml:space="preserve">           </w:t>
        </w:r>
      </w:ins>
      <w:ins w:id="87" w:author="Unknown Author" w:date="2017-02-14T17:50:00Z">
        <w:r>
          <w:rPr>
            <w:i/>
          </w:rPr>
          <w:t>perms offset</w:t>
        </w:r>
      </w:ins>
      <w:ins w:id="88" w:author="Unknown Author" w:date="2017-02-14T17:50:00Z">
        <w:r>
          <w:rPr/>
          <w:t xml:space="preserve">  </w:t>
        </w:r>
      </w:ins>
      <w:ins w:id="89" w:author="Unknown Author" w:date="2017-02-14T17:50:00Z">
        <w:r>
          <w:rPr>
            <w:i/>
          </w:rPr>
          <w:t>dev</w:t>
        </w:r>
      </w:ins>
      <w:ins w:id="90" w:author="Unknown Author" w:date="2017-02-14T17:50:00Z">
        <w:r>
          <w:rPr/>
          <w:t xml:space="preserve">   </w:t>
        </w:r>
      </w:ins>
      <w:ins w:id="91" w:author="Unknown Author" w:date="2017-02-14T17:50:00Z">
        <w:r>
          <w:rPr>
            <w:i/>
          </w:rPr>
          <w:t>inode</w:t>
        </w:r>
      </w:ins>
      <w:ins w:id="92" w:author="Unknown Author" w:date="2017-02-14T17:50:00Z">
        <w:r>
          <w:rPr/>
          <w:t xml:space="preserve">       </w:t>
        </w:r>
      </w:ins>
      <w:ins w:id="93" w:author="Unknown Author" w:date="2017-02-14T17:50:00Z">
        <w:r>
          <w:rPr>
            <w:i/>
          </w:rPr>
          <w:t>pathname</w:t>
        </w:r>
      </w:ins>
    </w:p>
    <w:p>
      <w:pPr>
        <w:pStyle w:val="PreformattedText"/>
        <w:spacing w:before="0" w:after="283"/>
        <w:rPr/>
      </w:pPr>
      <w:ins w:id="94" w:author="Unknown Author" w:date="2017-02-14T17:50:00Z">
        <w:r>
          <w:rPr/>
          <w:t>00400000-00452000 r-xp 00000000 08:02 173521      /usr/bin/dbus-daemon</w:t>
        </w:r>
      </w:ins>
    </w:p>
    <w:p>
      <w:pPr>
        <w:pStyle w:val="PreformattedText"/>
        <w:spacing w:before="0" w:after="283"/>
        <w:rPr/>
      </w:pPr>
      <w:hyperlink r:id="rId3">
        <w:ins w:id="95" w:author="Unknown Author" w:date="2017-02-14T17:50:00Z">
          <w:r>
            <w:rPr>
              <w:rStyle w:val="InternetLink"/>
            </w:rPr>
            <w:t>http://stackoverflow.com/questions/19938324/what-are-vdso-and-vsyscall</w:t>
          </w:r>
        </w:ins>
      </w:hyperlink>
    </w:p>
    <w:p>
      <w:pPr>
        <w:pStyle w:val="PreformattedText"/>
        <w:spacing w:before="0" w:after="283"/>
        <w:rPr/>
      </w:pPr>
      <w:ins w:id="96" w:author="Unknown Author" w:date="2017-02-14T17:50:00Z">
        <w:r>
          <w:rPr/>
          <w:t>“</w:t>
        </w:r>
      </w:ins>
    </w:p>
    <w:p>
      <w:pPr>
        <w:pStyle w:val="TextBody"/>
        <w:spacing w:before="0" w:after="283"/>
        <w:rPr/>
      </w:pPr>
      <w:ins w:id="97" w:author="Unknown Author" w:date="2017-02-14T18:18:00Z">
        <w:r>
          <w:rPr/>
          <w:t xml:space="preserve">The </w:t>
        </w:r>
      </w:ins>
      <w:ins w:id="98" w:author="Unknown Author" w:date="2017-02-14T18:18:00Z">
        <w:r>
          <w:rPr>
            <w:rStyle w:val="Emphasis"/>
          </w:rPr>
          <w:t>vsyscall</w:t>
        </w:r>
      </w:ins>
      <w:ins w:id="99" w:author="Unknown Author" w:date="2017-02-14T18:18:00Z">
        <w:r>
          <w:rPr/>
          <w:t xml:space="preserve"> and </w:t>
        </w:r>
      </w:ins>
      <w:ins w:id="100" w:author="Unknown Author" w:date="2017-02-14T18:18:00Z">
        <w:r>
          <w:rPr>
            <w:rStyle w:val="Emphasis"/>
          </w:rPr>
          <w:t>vDSO</w:t>
        </w:r>
      </w:ins>
      <w:ins w:id="101" w:author="Unknown Author" w:date="2017-02-14T18:18:00Z">
        <w:r>
          <w:rPr/>
          <w:t xml:space="preserve"> segments are two mechanisms used to accelerate certain system calls in Linux. For instance, </w:t>
        </w:r>
      </w:ins>
      <w:ins w:id="102" w:author="Unknown Author" w:date="2017-02-14T18:18:00Z">
        <w:r>
          <w:rPr>
            <w:rStyle w:val="SourceText"/>
          </w:rPr>
          <w:t>gettimeofday</w:t>
        </w:r>
      </w:ins>
      <w:ins w:id="103" w:author="Unknown Author" w:date="2017-02-14T18:18:00Z">
        <w:r>
          <w:rPr/>
          <w:t xml:space="preserve"> is usually invoked through this mechanism. The first mechanism introduced was </w:t>
        </w:r>
      </w:ins>
      <w:ins w:id="104" w:author="Unknown Author" w:date="2017-02-14T18:18:00Z">
        <w:r>
          <w:rPr>
            <w:rStyle w:val="Emphasis"/>
          </w:rPr>
          <w:t>vsyscall</w:t>
        </w:r>
      </w:ins>
      <w:ins w:id="105" w:author="Unknown Author" w:date="2017-02-14T18:18:00Z">
        <w:r>
          <w:rPr/>
          <w:t xml:space="preserve">, which was added as a way to execute specific system calls which do not need any real level of privilege to run in order to reduce the system call overhead. Following the previous example, all </w:t>
        </w:r>
      </w:ins>
      <w:ins w:id="106" w:author="Unknown Author" w:date="2017-02-14T18:18:00Z">
        <w:r>
          <w:rPr>
            <w:rStyle w:val="SourceText"/>
          </w:rPr>
          <w:t>gettimeofday</w:t>
        </w:r>
      </w:ins>
      <w:ins w:id="107" w:author="Unknown Author" w:date="2017-02-14T18:18:00Z">
        <w:r>
          <w:rPr/>
          <w:t xml:space="preserve"> needs to do is to read the kernel's the current time. There are applications that call </w:t>
        </w:r>
      </w:ins>
      <w:ins w:id="108" w:author="Unknown Author" w:date="2017-02-14T18:18:00Z">
        <w:r>
          <w:rPr>
            <w:rStyle w:val="SourceText"/>
          </w:rPr>
          <w:t>gettimeofday</w:t>
        </w:r>
      </w:ins>
      <w:ins w:id="109" w:author="Unknown Author" w:date="2017-02-14T18:18:00Z">
        <w:r>
          <w:rPr/>
          <w:t xml:space="preserve"> frequently (e.g to generate timestamps), to the point that they care about even a little bit of overhead. To address this concern, the kernel maps into user space a page containing the current time and a fast </w:t>
        </w:r>
      </w:ins>
      <w:ins w:id="110" w:author="Unknown Author" w:date="2017-02-14T18:18:00Z">
        <w:r>
          <w:rPr>
            <w:rStyle w:val="SourceText"/>
          </w:rPr>
          <w:t>gettimeofday</w:t>
        </w:r>
      </w:ins>
      <w:ins w:id="111" w:author="Unknown Author" w:date="2017-02-14T18:18:00Z">
        <w:r>
          <w:rPr/>
          <w:t xml:space="preserve"> implementation (i.e. just a function which reads the time saved into </w:t>
        </w:r>
      </w:ins>
      <w:ins w:id="112" w:author="Unknown Author" w:date="2017-02-14T18:18:00Z">
        <w:r>
          <w:rPr>
            <w:rStyle w:val="Emphasis"/>
          </w:rPr>
          <w:t>vsyscall</w:t>
        </w:r>
      </w:ins>
      <w:ins w:id="113" w:author="Unknown Author" w:date="2017-02-14T18:18:00Z">
        <w:r>
          <w:rPr/>
          <w:t xml:space="preserve">). Using this virtual system call, the C library can provide a fast </w:t>
        </w:r>
      </w:ins>
      <w:ins w:id="114" w:author="Unknown Author" w:date="2017-02-14T18:18:00Z">
        <w:r>
          <w:rPr>
            <w:rStyle w:val="SourceText"/>
          </w:rPr>
          <w:t>gettimeofday</w:t>
        </w:r>
      </w:ins>
      <w:ins w:id="115" w:author="Unknown Author" w:date="2017-02-14T18:18:00Z">
        <w:r>
          <w:rPr/>
          <w:t xml:space="preserve"> which does not have the overhead introduced by the context switch between kernel space and user space usually introduced by the classic system call model </w:t>
        </w:r>
      </w:ins>
      <w:ins w:id="116" w:author="Unknown Author" w:date="2017-02-14T18:18:00Z">
        <w:r>
          <w:rPr>
            <w:rStyle w:val="SourceText"/>
          </w:rPr>
          <w:t>INT 0x80</w:t>
        </w:r>
      </w:ins>
      <w:ins w:id="117" w:author="Unknown Author" w:date="2017-02-14T18:18:00Z">
        <w:r>
          <w:rPr/>
          <w:t xml:space="preserve"> or </w:t>
        </w:r>
      </w:ins>
      <w:ins w:id="118" w:author="Unknown Author" w:date="2017-02-14T18:18:00Z">
        <w:r>
          <w:rPr>
            <w:rStyle w:val="SourceText"/>
          </w:rPr>
          <w:t>SYSCALL</w:t>
        </w:r>
      </w:ins>
      <w:ins w:id="119" w:author="Unknown Author" w:date="2017-02-14T18:18:00Z">
        <w:r>
          <w:rPr/>
          <w:t>.</w:t>
        </w:r>
      </w:ins>
    </w:p>
    <w:p>
      <w:pPr>
        <w:pStyle w:val="TextBody"/>
        <w:rPr/>
      </w:pPr>
      <w:ins w:id="120" w:author="Unknown Author" w:date="2017-02-14T18:18:00Z">
        <w:r>
          <w:rPr/>
          <w:t xml:space="preserve">However, this </w:t>
        </w:r>
      </w:ins>
      <w:ins w:id="121" w:author="Unknown Author" w:date="2017-02-14T18:18:00Z">
        <w:r>
          <w:rPr>
            <w:rStyle w:val="Emphasis"/>
          </w:rPr>
          <w:t>vsyscall</w:t>
        </w:r>
      </w:ins>
      <w:ins w:id="122" w:author="Unknown Author" w:date="2017-02-14T18:18:00Z">
        <w:r>
          <w:rPr/>
          <w:t xml:space="preserve"> mechanism has some limitations: the memory allocated is small and allows only 4 system calls, and, more important and serious, the </w:t>
        </w:r>
      </w:ins>
      <w:ins w:id="123" w:author="Unknown Author" w:date="2017-02-14T18:18:00Z">
        <w:r>
          <w:rPr>
            <w:rStyle w:val="Emphasis"/>
          </w:rPr>
          <w:t>vsyscall</w:t>
        </w:r>
      </w:ins>
      <w:ins w:id="124" w:author="Unknown Author" w:date="2017-02-14T18:18:00Z">
        <w:r>
          <w:rPr/>
          <w:t xml:space="preserve"> page is statically allocated to the same address in each process, since the location of the </w:t>
        </w:r>
      </w:ins>
      <w:ins w:id="125" w:author="Unknown Author" w:date="2017-02-14T18:18:00Z">
        <w:r>
          <w:rPr>
            <w:rStyle w:val="Emphasis"/>
          </w:rPr>
          <w:t>vsyscall</w:t>
        </w:r>
      </w:ins>
      <w:ins w:id="126" w:author="Unknown Author" w:date="2017-02-14T18:18:00Z">
        <w:r>
          <w:rPr/>
          <w:t xml:space="preserve"> page is nailed down in the kernel ABI. This static allocation of the vsyscall compromises the benefit introduced by the memory space randomisation commonly used by Linux. An attacker, after compromising an application by exploiting a stack-overflow, can invoke a system call from the </w:t>
        </w:r>
      </w:ins>
      <w:ins w:id="127" w:author="Unknown Author" w:date="2017-02-14T18:18:00Z">
        <w:r>
          <w:rPr>
            <w:rStyle w:val="Emphasis"/>
          </w:rPr>
          <w:t>vsyscall</w:t>
        </w:r>
      </w:ins>
      <w:ins w:id="128" w:author="Unknown Author" w:date="2017-02-14T18:18:00Z">
        <w:r>
          <w:rPr/>
          <w:t xml:space="preserve"> page with arbitrary parameters. All he needs is the address of the system call, which is easily predicable as it is statically allocated (if you try to run again your command even with different applications, you'll notice that the address of the </w:t>
        </w:r>
      </w:ins>
      <w:ins w:id="129" w:author="Unknown Author" w:date="2017-02-14T18:18:00Z">
        <w:r>
          <w:rPr>
            <w:rStyle w:val="Emphasis"/>
          </w:rPr>
          <w:t>vsyscall</w:t>
        </w:r>
      </w:ins>
      <w:ins w:id="130" w:author="Unknown Author" w:date="2017-02-14T18:18:00Z">
        <w:r>
          <w:rPr/>
          <w:t xml:space="preserve"> does not change). It would be nice to remove or at least randomize the location of the vsyscall page to thwart this type of attack. Unfortunately, applications depend on the existence and exact address of that page, so nothing can be done.</w:t>
        </w:r>
      </w:ins>
    </w:p>
    <w:p>
      <w:pPr>
        <w:pStyle w:val="TextBody"/>
        <w:rPr/>
      </w:pPr>
      <w:ins w:id="131" w:author="Unknown Author" w:date="2017-02-14T18:18:00Z">
        <w:r>
          <w:rPr/>
          <w:t xml:space="preserve">This security issue has been addressed by replacing all system call instructions at fixed addresses by a special trap instruction. An application trying to call into the </w:t>
        </w:r>
      </w:ins>
      <w:ins w:id="132" w:author="Unknown Author" w:date="2017-02-14T18:18:00Z">
        <w:r>
          <w:rPr>
            <w:rStyle w:val="Emphasis"/>
          </w:rPr>
          <w:t>vsyscall</w:t>
        </w:r>
      </w:ins>
      <w:ins w:id="133" w:author="Unknown Author" w:date="2017-02-14T18:18:00Z">
        <w:r>
          <w:rPr/>
          <w:t xml:space="preserve"> page will trap into the kernel, which will then emulate the desired virtual system call in kernel space. The result is a kernel system call emulating a virtual system call which was put there to avoid the kernel system call in the first place. The result is a </w:t>
        </w:r>
      </w:ins>
      <w:ins w:id="134" w:author="Unknown Author" w:date="2017-02-14T18:18:00Z">
        <w:r>
          <w:rPr>
            <w:rStyle w:val="Emphasis"/>
          </w:rPr>
          <w:t>vsyscall</w:t>
        </w:r>
      </w:ins>
      <w:ins w:id="135" w:author="Unknown Author" w:date="2017-02-14T18:18:00Z">
        <w:r>
          <w:rPr/>
          <w:t xml:space="preserve"> which takes longer to execute but, crucially, does not break the existing ABI. In any case, the slowdown will only be seen if the application is trying to use the </w:t>
        </w:r>
      </w:ins>
      <w:ins w:id="136" w:author="Unknown Author" w:date="2017-02-14T18:18:00Z">
        <w:r>
          <w:rPr>
            <w:rStyle w:val="Emphasis"/>
          </w:rPr>
          <w:t>vsyscall</w:t>
        </w:r>
      </w:ins>
      <w:ins w:id="137" w:author="Unknown Author" w:date="2017-02-14T18:18:00Z">
        <w:r>
          <w:rPr/>
          <w:t xml:space="preserve"> page instead of the </w:t>
        </w:r>
      </w:ins>
      <w:ins w:id="138" w:author="Unknown Author" w:date="2017-02-14T18:18:00Z">
        <w:r>
          <w:rPr>
            <w:rStyle w:val="Emphasis"/>
          </w:rPr>
          <w:t>vDSO</w:t>
        </w:r>
      </w:ins>
      <w:ins w:id="139" w:author="Unknown Author" w:date="2017-02-14T18:18:00Z">
        <w:r>
          <w:rPr/>
          <w:t>.</w:t>
        </w:r>
      </w:ins>
    </w:p>
    <w:p>
      <w:pPr>
        <w:pStyle w:val="TextBody"/>
        <w:rPr/>
      </w:pPr>
      <w:ins w:id="140" w:author="Unknown Author" w:date="2017-02-14T18:18:00Z">
        <w:r>
          <w:rPr/>
          <w:t xml:space="preserve">The </w:t>
        </w:r>
      </w:ins>
      <w:ins w:id="141" w:author="Unknown Author" w:date="2017-02-14T18:18:00Z">
        <w:r>
          <w:rPr>
            <w:rStyle w:val="Emphasis"/>
          </w:rPr>
          <w:t>vDSO</w:t>
        </w:r>
      </w:ins>
      <w:ins w:id="142" w:author="Unknown Author" w:date="2017-02-14T18:18:00Z">
        <w:r>
          <w:rPr/>
          <w:t xml:space="preserve"> offers the same functionality as the vsyscall, while overcoming its limitations. The vDSO (Virtual Dynamically linked Shared Objects) is a memory area allocated in user space which exposes some kernel functionalities at user space in a safe manner. This has been introduced to solve the security threats caused by the </w:t>
        </w:r>
      </w:ins>
      <w:ins w:id="143" w:author="Unknown Author" w:date="2017-02-14T18:18:00Z">
        <w:r>
          <w:rPr>
            <w:rStyle w:val="SourceText"/>
          </w:rPr>
          <w:t>vsyscall</w:t>
        </w:r>
      </w:ins>
      <w:ins w:id="144" w:author="Unknown Author" w:date="2017-02-14T18:18:00Z">
        <w:r>
          <w:rPr/>
          <w:t xml:space="preserve">. The vDSO is dynamically allocated which solves security concerns and can have more than 4 system calls. The </w:t>
        </w:r>
      </w:ins>
      <w:ins w:id="145" w:author="Unknown Author" w:date="2017-02-14T18:18:00Z">
        <w:r>
          <w:rPr>
            <w:rStyle w:val="Emphasis"/>
          </w:rPr>
          <w:t>vDSO</w:t>
        </w:r>
      </w:ins>
      <w:ins w:id="146" w:author="Unknown Author" w:date="2017-02-14T18:18:00Z">
        <w:r>
          <w:rPr/>
          <w:t xml:space="preserve"> links are provided via the glibc library. The linker will link in the glibc </w:t>
        </w:r>
      </w:ins>
      <w:ins w:id="147" w:author="Unknown Author" w:date="2017-02-14T18:18:00Z">
        <w:r>
          <w:rPr>
            <w:rStyle w:val="Emphasis"/>
          </w:rPr>
          <w:t>vDSO</w:t>
        </w:r>
      </w:ins>
      <w:ins w:id="148" w:author="Unknown Author" w:date="2017-02-14T18:18:00Z">
        <w:r>
          <w:rPr/>
          <w:t xml:space="preserve"> functionality, provided that such a routine has an accompanying </w:t>
        </w:r>
      </w:ins>
      <w:ins w:id="149" w:author="Unknown Author" w:date="2017-02-14T18:18:00Z">
        <w:r>
          <w:rPr>
            <w:rStyle w:val="Emphasis"/>
          </w:rPr>
          <w:t>vDSO</w:t>
        </w:r>
      </w:ins>
      <w:ins w:id="150" w:author="Unknown Author" w:date="2017-02-14T18:18:00Z">
        <w:r>
          <w:rPr/>
          <w:t xml:space="preserve"> version, such as </w:t>
        </w:r>
      </w:ins>
      <w:ins w:id="151" w:author="Unknown Author" w:date="2017-02-14T18:18:00Z">
        <w:r>
          <w:rPr>
            <w:rStyle w:val="SourceText"/>
          </w:rPr>
          <w:t>gettimeofday</w:t>
        </w:r>
      </w:ins>
      <w:ins w:id="152" w:author="Unknown Author" w:date="2017-02-14T18:18:00Z">
        <w:r>
          <w:rPr/>
          <w:t xml:space="preserve">. When your program executes, if your kernel does not have </w:t>
        </w:r>
      </w:ins>
      <w:ins w:id="153" w:author="Unknown Author" w:date="2017-02-14T18:18:00Z">
        <w:r>
          <w:rPr>
            <w:rStyle w:val="Emphasis"/>
          </w:rPr>
          <w:t>vDSO</w:t>
        </w:r>
      </w:ins>
      <w:ins w:id="154" w:author="Unknown Author" w:date="2017-02-14T18:18:00Z">
        <w:r>
          <w:rPr/>
          <w:t xml:space="preserve"> support, a traditional syscall will be made. </w:t>
        </w:r>
      </w:ins>
    </w:p>
    <w:p>
      <w:pPr>
        <w:pStyle w:val="PreformattedText"/>
        <w:spacing w:before="0" w:after="283"/>
        <w:rPr/>
      </w:pPr>
      <w:ins w:id="155" w:author="Unknown Author" w:date="2017-02-14T18:18:00Z">
        <w:r>
          <w:rPr/>
          <w:t>“</w:t>
        </w:r>
      </w:ins>
    </w:p>
    <w:p>
      <w:pPr>
        <w:pStyle w:val="PreformattedText"/>
        <w:spacing w:before="0" w:after="283"/>
        <w:rPr>
          <w:i/>
        </w:rPr>
      </w:pPr>
      <w:ins w:id="156" w:author="Unknown Author" w:date="2017-02-14T18:20:00Z">
        <w:r>
          <w:rPr>
            <w:i/>
          </w:rPr>
          <w:t>/*</w:t>
        </w:r>
      </w:ins>
    </w:p>
    <w:p>
      <w:pPr>
        <w:pStyle w:val="PreformattedText"/>
        <w:rPr/>
      </w:pPr>
      <w:r>
        <w:fldChar w:fldCharType="begin"/>
      </w:r>
      <w:r>
        <w:instrText> HYPERLINK "http://lxr.free-electrons.com/source/arch/x86/include/asm/vvar.h?v=3.14" \l "L2"</w:instrText>
      </w:r>
      <w:r>
        <w:fldChar w:fldCharType="separate"/>
      </w:r>
      <w:ins w:id="157" w:author="Unknown Author" w:date="2017-02-14T18:20:00Z">
        <w:r>
          <w:rPr>
            <w:rStyle w:val="InternetLink"/>
          </w:rPr>
          <w:t xml:space="preserve"> </w:t>
        </w:r>
      </w:ins>
      <w:r>
        <w:fldChar w:fldCharType="end"/>
      </w:r>
      <w:r>
        <w:fldChar w:fldCharType="begin"/>
      </w:r>
      <w:r>
        <w:instrText> HYPERLINK "http://lxr.free-electrons.com/source/arch/x86/include/asm/vvar.h?v=3.14" \l "L2"</w:instrText>
      </w:r>
      <w:r>
        <w:fldChar w:fldCharType="separate"/>
      </w:r>
      <w:ins w:id="158" w:author="Unknown Author" w:date="2017-02-14T18:20:00Z">
        <w:r>
          <w:rPr>
            <w:rStyle w:val="InternetLink"/>
            <w:i/>
          </w:rPr>
          <w:t>2</w:t>
        </w:r>
      </w:ins>
      <w:r>
        <w:fldChar w:fldCharType="end"/>
      </w:r>
      <w:ins w:id="159" w:author="Unknown Author" w:date="2017-02-14T18:20:00Z">
        <w:r>
          <w:rPr>
            <w:i/>
          </w:rPr>
          <w:t xml:space="preserve">  * vvar.h: Shared vDSO/kernel variable declarations</w:t>
        </w:r>
      </w:ins>
    </w:p>
    <w:p>
      <w:pPr>
        <w:pStyle w:val="PreformattedText"/>
        <w:rPr/>
      </w:pPr>
      <w:r>
        <w:fldChar w:fldCharType="begin"/>
      </w:r>
      <w:r>
        <w:instrText> HYPERLINK "http://lxr.free-electrons.com/source/arch/x86/include/asm/vvar.h?v=3.14" \l "L3"</w:instrText>
      </w:r>
      <w:r>
        <w:fldChar w:fldCharType="separate"/>
      </w:r>
      <w:ins w:id="160" w:author="Unknown Author" w:date="2017-02-14T18:20:00Z">
        <w:r>
          <w:rPr>
            <w:rStyle w:val="InternetLink"/>
          </w:rPr>
          <w:t xml:space="preserve"> </w:t>
        </w:r>
      </w:ins>
      <w:r>
        <w:fldChar w:fldCharType="end"/>
      </w:r>
      <w:r>
        <w:fldChar w:fldCharType="begin"/>
      </w:r>
      <w:r>
        <w:instrText> HYPERLINK "http://lxr.free-electrons.com/source/arch/x86/include/asm/vvar.h?v=3.14" \l "L3"</w:instrText>
      </w:r>
      <w:r>
        <w:fldChar w:fldCharType="separate"/>
      </w:r>
      <w:ins w:id="161" w:author="Unknown Author" w:date="2017-02-14T18:20:00Z">
        <w:r>
          <w:rPr>
            <w:rStyle w:val="InternetLink"/>
            <w:i/>
          </w:rPr>
          <w:t>3</w:t>
        </w:r>
      </w:ins>
      <w:r>
        <w:fldChar w:fldCharType="end"/>
      </w:r>
      <w:ins w:id="162" w:author="Unknown Author" w:date="2017-02-14T18:20:00Z">
        <w:r>
          <w:rPr>
            <w:i/>
          </w:rPr>
          <w:t xml:space="preserve">  * Copyright (c) 2011 Andy Lutomirski</w:t>
        </w:r>
      </w:ins>
    </w:p>
    <w:p>
      <w:pPr>
        <w:pStyle w:val="PreformattedText"/>
        <w:rPr/>
      </w:pPr>
      <w:r>
        <w:fldChar w:fldCharType="begin"/>
      </w:r>
      <w:r>
        <w:instrText> HYPERLINK "http://lxr.free-electrons.com/source/arch/x86/include/asm/vvar.h?v=3.14" \l "L4"</w:instrText>
      </w:r>
      <w:r>
        <w:fldChar w:fldCharType="separate"/>
      </w:r>
      <w:ins w:id="163" w:author="Unknown Author" w:date="2017-02-14T18:20:00Z">
        <w:r>
          <w:rPr>
            <w:rStyle w:val="InternetLink"/>
          </w:rPr>
          <w:t xml:space="preserve"> </w:t>
        </w:r>
      </w:ins>
      <w:r>
        <w:fldChar w:fldCharType="end"/>
      </w:r>
      <w:r>
        <w:fldChar w:fldCharType="begin"/>
      </w:r>
      <w:r>
        <w:instrText> HYPERLINK "http://lxr.free-electrons.com/source/arch/x86/include/asm/vvar.h?v=3.14" \l "L4"</w:instrText>
      </w:r>
      <w:r>
        <w:fldChar w:fldCharType="separate"/>
      </w:r>
      <w:ins w:id="164" w:author="Unknown Author" w:date="2017-02-14T18:20:00Z">
        <w:r>
          <w:rPr>
            <w:rStyle w:val="InternetLink"/>
            <w:i/>
          </w:rPr>
          <w:t>4</w:t>
        </w:r>
      </w:ins>
      <w:r>
        <w:fldChar w:fldCharType="end"/>
      </w:r>
      <w:ins w:id="165" w:author="Unknown Author" w:date="2017-02-14T18:20:00Z">
        <w:r>
          <w:rPr>
            <w:i/>
          </w:rPr>
          <w:t xml:space="preserve">  * Subject to the GNU General Public License, version 2</w:t>
        </w:r>
      </w:ins>
    </w:p>
    <w:p>
      <w:pPr>
        <w:pStyle w:val="PreformattedText"/>
        <w:rPr/>
      </w:pPr>
      <w:r>
        <w:fldChar w:fldCharType="begin"/>
      </w:r>
      <w:r>
        <w:instrText> HYPERLINK "http://lxr.free-electrons.com/source/arch/x86/include/asm/vvar.h?v=3.14" \l "L5"</w:instrText>
      </w:r>
      <w:r>
        <w:fldChar w:fldCharType="separate"/>
      </w:r>
      <w:ins w:id="166" w:author="Unknown Author" w:date="2017-02-14T18:20:00Z">
        <w:r>
          <w:rPr>
            <w:rStyle w:val="InternetLink"/>
          </w:rPr>
          <w:t xml:space="preserve"> </w:t>
        </w:r>
      </w:ins>
      <w:r>
        <w:fldChar w:fldCharType="end"/>
      </w:r>
      <w:r>
        <w:fldChar w:fldCharType="begin"/>
      </w:r>
      <w:r>
        <w:instrText> HYPERLINK "http://lxr.free-electrons.com/source/arch/x86/include/asm/vvar.h?v=3.14" \l "L5"</w:instrText>
      </w:r>
      <w:r>
        <w:fldChar w:fldCharType="separate"/>
      </w:r>
      <w:ins w:id="167" w:author="Unknown Author" w:date="2017-02-14T18:20:00Z">
        <w:r>
          <w:rPr>
            <w:rStyle w:val="InternetLink"/>
            <w:i/>
          </w:rPr>
          <w:t>5</w:t>
        </w:r>
      </w:ins>
      <w:r>
        <w:fldChar w:fldCharType="end"/>
      </w:r>
      <w:ins w:id="168" w:author="Unknown Author" w:date="2017-02-14T18:20:00Z">
        <w:r>
          <w:rPr>
            <w:i/>
          </w:rPr>
          <w:t xml:space="preserve">  *</w:t>
        </w:r>
      </w:ins>
    </w:p>
    <w:p>
      <w:pPr>
        <w:pStyle w:val="PreformattedText"/>
        <w:rPr/>
      </w:pPr>
      <w:r>
        <w:fldChar w:fldCharType="begin"/>
      </w:r>
      <w:r>
        <w:instrText> HYPERLINK "http://lxr.free-electrons.com/source/arch/x86/include/asm/vvar.h?v=3.14" \l "L6"</w:instrText>
      </w:r>
      <w:r>
        <w:fldChar w:fldCharType="separate"/>
      </w:r>
      <w:ins w:id="169" w:author="Unknown Author" w:date="2017-02-14T18:20:00Z">
        <w:r>
          <w:rPr>
            <w:rStyle w:val="InternetLink"/>
          </w:rPr>
          <w:t xml:space="preserve"> </w:t>
        </w:r>
      </w:ins>
      <w:r>
        <w:fldChar w:fldCharType="end"/>
      </w:r>
      <w:r>
        <w:fldChar w:fldCharType="begin"/>
      </w:r>
      <w:r>
        <w:instrText> HYPERLINK "http://lxr.free-electrons.com/source/arch/x86/include/asm/vvar.h?v=3.14" \l "L6"</w:instrText>
      </w:r>
      <w:r>
        <w:fldChar w:fldCharType="separate"/>
      </w:r>
      <w:ins w:id="170" w:author="Unknown Author" w:date="2017-02-14T18:20:00Z">
        <w:r>
          <w:rPr>
            <w:rStyle w:val="InternetLink"/>
            <w:i/>
          </w:rPr>
          <w:t>6</w:t>
        </w:r>
      </w:ins>
      <w:r>
        <w:fldChar w:fldCharType="end"/>
      </w:r>
      <w:ins w:id="171" w:author="Unknown Author" w:date="2017-02-14T18:20:00Z">
        <w:r>
          <w:rPr>
            <w:i/>
          </w:rPr>
          <w:t xml:space="preserve">  * A handful of variables are accessible (read-only) from userspace</w:t>
        </w:r>
      </w:ins>
    </w:p>
    <w:p>
      <w:pPr>
        <w:pStyle w:val="PreformattedText"/>
        <w:rPr/>
      </w:pPr>
      <w:r>
        <w:fldChar w:fldCharType="begin"/>
      </w:r>
      <w:r>
        <w:instrText> HYPERLINK "http://lxr.free-electrons.com/source/arch/x86/include/asm/vvar.h?v=3.14" \l "L7"</w:instrText>
      </w:r>
      <w:r>
        <w:fldChar w:fldCharType="separate"/>
      </w:r>
      <w:ins w:id="172" w:author="Unknown Author" w:date="2017-02-14T18:20:00Z">
        <w:r>
          <w:rPr>
            <w:rStyle w:val="InternetLink"/>
          </w:rPr>
          <w:t xml:space="preserve"> </w:t>
        </w:r>
      </w:ins>
      <w:r>
        <w:fldChar w:fldCharType="end"/>
      </w:r>
      <w:r>
        <w:fldChar w:fldCharType="begin"/>
      </w:r>
      <w:r>
        <w:instrText> HYPERLINK "http://lxr.free-electrons.com/source/arch/x86/include/asm/vvar.h?v=3.14" \l "L7"</w:instrText>
      </w:r>
      <w:r>
        <w:fldChar w:fldCharType="separate"/>
      </w:r>
      <w:ins w:id="173" w:author="Unknown Author" w:date="2017-02-14T18:20:00Z">
        <w:r>
          <w:rPr>
            <w:rStyle w:val="InternetLink"/>
            <w:i/>
          </w:rPr>
          <w:t>7</w:t>
        </w:r>
      </w:ins>
      <w:r>
        <w:fldChar w:fldCharType="end"/>
      </w:r>
      <w:ins w:id="174" w:author="Unknown Author" w:date="2017-02-14T18:20:00Z">
        <w:r>
          <w:rPr>
            <w:i/>
          </w:rPr>
          <w:t xml:space="preserve">  * code in the vsyscall page and the vdso.  They are declared here.</w:t>
        </w:r>
      </w:ins>
    </w:p>
    <w:p>
      <w:pPr>
        <w:pStyle w:val="PreformattedText"/>
        <w:rPr/>
      </w:pPr>
      <w:r>
        <w:fldChar w:fldCharType="begin"/>
      </w:r>
      <w:r>
        <w:instrText> HYPERLINK "http://lxr.free-electrons.com/source/arch/x86/include/asm/vvar.h?v=3.14" \l "L8"</w:instrText>
      </w:r>
      <w:r>
        <w:fldChar w:fldCharType="separate"/>
      </w:r>
      <w:ins w:id="175" w:author="Unknown Author" w:date="2017-02-14T18:20:00Z">
        <w:r>
          <w:rPr>
            <w:rStyle w:val="InternetLink"/>
          </w:rPr>
          <w:t xml:space="preserve"> </w:t>
        </w:r>
      </w:ins>
      <w:r>
        <w:fldChar w:fldCharType="end"/>
      </w:r>
      <w:r>
        <w:fldChar w:fldCharType="begin"/>
      </w:r>
      <w:r>
        <w:instrText> HYPERLINK "http://lxr.free-electrons.com/source/arch/x86/include/asm/vvar.h?v=3.14" \l "L8"</w:instrText>
      </w:r>
      <w:r>
        <w:fldChar w:fldCharType="separate"/>
      </w:r>
      <w:ins w:id="176" w:author="Unknown Author" w:date="2017-02-14T18:20:00Z">
        <w:r>
          <w:rPr>
            <w:rStyle w:val="InternetLink"/>
            <w:i/>
          </w:rPr>
          <w:t>8</w:t>
        </w:r>
      </w:ins>
      <w:r>
        <w:fldChar w:fldCharType="end"/>
      </w:r>
      <w:ins w:id="177" w:author="Unknown Author" w:date="2017-02-14T18:20:00Z">
        <w:r>
          <w:rPr>
            <w:i/>
          </w:rPr>
          <w:t xml:space="preserve">  * Some other file must define them with DEFINE_VVAR.</w:t>
        </w:r>
      </w:ins>
    </w:p>
    <w:p>
      <w:pPr>
        <w:pStyle w:val="PreformattedText"/>
        <w:rPr/>
      </w:pPr>
      <w:r>
        <w:fldChar w:fldCharType="begin"/>
      </w:r>
      <w:r>
        <w:instrText> HYPERLINK "http://lxr.free-electrons.com/source/arch/x86/include/asm/vvar.h?v=3.14" \l "L9"</w:instrText>
      </w:r>
      <w:r>
        <w:fldChar w:fldCharType="separate"/>
      </w:r>
      <w:ins w:id="178" w:author="Unknown Author" w:date="2017-02-14T18:20:00Z">
        <w:r>
          <w:rPr>
            <w:rStyle w:val="InternetLink"/>
          </w:rPr>
          <w:t xml:space="preserve"> </w:t>
        </w:r>
      </w:ins>
      <w:r>
        <w:fldChar w:fldCharType="end"/>
      </w:r>
      <w:r>
        <w:fldChar w:fldCharType="begin"/>
      </w:r>
      <w:r>
        <w:instrText> HYPERLINK "http://lxr.free-electrons.com/source/arch/x86/include/asm/vvar.h?v=3.14" \l "L9"</w:instrText>
      </w:r>
      <w:r>
        <w:fldChar w:fldCharType="separate"/>
      </w:r>
      <w:ins w:id="179" w:author="Unknown Author" w:date="2017-02-14T18:20:00Z">
        <w:r>
          <w:rPr>
            <w:rStyle w:val="InternetLink"/>
            <w:i/>
          </w:rPr>
          <w:t>9</w:t>
        </w:r>
      </w:ins>
      <w:r>
        <w:fldChar w:fldCharType="end"/>
      </w:r>
      <w:ins w:id="180" w:author="Unknown Author" w:date="2017-02-14T18:20:00Z">
        <w:r>
          <w:rPr>
            <w:i/>
          </w:rPr>
          <w:t xml:space="preserve">  *</w:t>
        </w:r>
      </w:ins>
    </w:p>
    <w:p>
      <w:pPr>
        <w:pStyle w:val="PreformattedText"/>
        <w:rPr/>
      </w:pPr>
      <w:r>
        <w:fldChar w:fldCharType="begin"/>
      </w:r>
      <w:r>
        <w:instrText> HYPERLINK "http://lxr.free-electrons.com/source/arch/x86/include/asm/vvar.h?v=3.14" \l "L10"</w:instrText>
      </w:r>
      <w:r>
        <w:fldChar w:fldCharType="separate"/>
      </w:r>
      <w:ins w:id="181" w:author="Unknown Author" w:date="2017-02-14T18:20:00Z">
        <w:r>
          <w:rPr>
            <w:rStyle w:val="InternetLink"/>
            <w:i/>
          </w:rPr>
          <w:t>10</w:t>
        </w:r>
      </w:ins>
      <w:r>
        <w:fldChar w:fldCharType="end"/>
      </w:r>
      <w:ins w:id="182" w:author="Unknown Author" w:date="2017-02-14T18:20:00Z">
        <w:r>
          <w:rPr>
            <w:i/>
          </w:rPr>
          <w:t xml:space="preserve">  * In normal kernel code, they are used like any other variable.</w:t>
        </w:r>
      </w:ins>
    </w:p>
    <w:p>
      <w:pPr>
        <w:pStyle w:val="PreformattedText"/>
        <w:rPr/>
      </w:pPr>
      <w:r>
        <w:fldChar w:fldCharType="begin"/>
      </w:r>
      <w:r>
        <w:instrText> HYPERLINK "http://lxr.free-electrons.com/source/arch/x86/include/asm/vvar.h?v=3.14" \l "L11"</w:instrText>
      </w:r>
      <w:r>
        <w:fldChar w:fldCharType="separate"/>
      </w:r>
      <w:ins w:id="183" w:author="Unknown Author" w:date="2017-02-14T18:20:00Z">
        <w:r>
          <w:rPr>
            <w:rStyle w:val="InternetLink"/>
            <w:i/>
          </w:rPr>
          <w:t>11</w:t>
        </w:r>
      </w:ins>
      <w:r>
        <w:fldChar w:fldCharType="end"/>
      </w:r>
      <w:ins w:id="184" w:author="Unknown Author" w:date="2017-02-14T18:20:00Z">
        <w:r>
          <w:rPr>
            <w:i/>
          </w:rPr>
          <w:t xml:space="preserve">  * In user code, they are accessed through the VVAR macro.</w:t>
        </w:r>
      </w:ins>
    </w:p>
    <w:p>
      <w:pPr>
        <w:pStyle w:val="PreformattedText"/>
        <w:rPr/>
      </w:pPr>
      <w:r>
        <w:fldChar w:fldCharType="begin"/>
      </w:r>
      <w:r>
        <w:instrText> HYPERLINK "http://lxr.free-electrons.com/source/arch/x86/include/asm/vvar.h?v=3.14" \l "L12"</w:instrText>
      </w:r>
      <w:r>
        <w:fldChar w:fldCharType="separate"/>
      </w:r>
      <w:ins w:id="185" w:author="Unknown Author" w:date="2017-02-14T18:20:00Z">
        <w:r>
          <w:rPr>
            <w:rStyle w:val="InternetLink"/>
            <w:i/>
          </w:rPr>
          <w:t>12</w:t>
        </w:r>
      </w:ins>
      <w:r>
        <w:fldChar w:fldCharType="end"/>
      </w:r>
      <w:ins w:id="186" w:author="Unknown Author" w:date="2017-02-14T18:20:00Z">
        <w:r>
          <w:rPr>
            <w:i/>
          </w:rPr>
          <w:t xml:space="preserve">  *</w:t>
        </w:r>
      </w:ins>
    </w:p>
    <w:p>
      <w:pPr>
        <w:pStyle w:val="PreformattedText"/>
        <w:rPr/>
      </w:pPr>
      <w:r>
        <w:fldChar w:fldCharType="begin"/>
      </w:r>
      <w:r>
        <w:instrText> HYPERLINK "http://lxr.free-electrons.com/source/arch/x86/include/asm/vvar.h?v=3.14" \l "L13"</w:instrText>
      </w:r>
      <w:r>
        <w:fldChar w:fldCharType="separate"/>
      </w:r>
      <w:ins w:id="187" w:author="Unknown Author" w:date="2017-02-14T18:20:00Z">
        <w:r>
          <w:rPr>
            <w:rStyle w:val="InternetLink"/>
            <w:i/>
          </w:rPr>
          <w:t>13</w:t>
        </w:r>
      </w:ins>
      <w:r>
        <w:fldChar w:fldCharType="end"/>
      </w:r>
      <w:ins w:id="188" w:author="Unknown Author" w:date="2017-02-14T18:20:00Z">
        <w:r>
          <w:rPr>
            <w:i/>
          </w:rPr>
          <w:t xml:space="preserve">  * These variables live in a page of kernel data that has an extra RO</w:t>
        </w:r>
      </w:ins>
    </w:p>
    <w:p>
      <w:pPr>
        <w:pStyle w:val="PreformattedText"/>
        <w:rPr/>
      </w:pPr>
      <w:r>
        <w:fldChar w:fldCharType="begin"/>
      </w:r>
      <w:r>
        <w:instrText> HYPERLINK "http://lxr.free-electrons.com/source/arch/x86/include/asm/vvar.h?v=3.14" \l "L14"</w:instrText>
      </w:r>
      <w:r>
        <w:fldChar w:fldCharType="separate"/>
      </w:r>
      <w:ins w:id="189" w:author="Unknown Author" w:date="2017-02-14T18:20:00Z">
        <w:r>
          <w:rPr>
            <w:rStyle w:val="InternetLink"/>
            <w:i/>
          </w:rPr>
          <w:t>14</w:t>
        </w:r>
      </w:ins>
      <w:r>
        <w:fldChar w:fldCharType="end"/>
      </w:r>
      <w:ins w:id="190" w:author="Unknown Author" w:date="2017-02-14T18:20:00Z">
        <w:r>
          <w:rPr>
            <w:i/>
          </w:rPr>
          <w:t xml:space="preserve">  * mapping for userspace.  Each variable needs a unique offset within</w:t>
        </w:r>
      </w:ins>
    </w:p>
    <w:p>
      <w:pPr>
        <w:pStyle w:val="PreformattedText"/>
        <w:rPr/>
      </w:pPr>
      <w:r>
        <w:fldChar w:fldCharType="begin"/>
      </w:r>
      <w:r>
        <w:instrText> HYPERLINK "http://lxr.free-electrons.com/source/arch/x86/include/asm/vvar.h?v=3.14" \l "L15"</w:instrText>
      </w:r>
      <w:r>
        <w:fldChar w:fldCharType="separate"/>
      </w:r>
      <w:ins w:id="191" w:author="Unknown Author" w:date="2017-02-14T18:20:00Z">
        <w:r>
          <w:rPr>
            <w:rStyle w:val="InternetLink"/>
            <w:i/>
          </w:rPr>
          <w:t>15</w:t>
        </w:r>
      </w:ins>
      <w:r>
        <w:fldChar w:fldCharType="end"/>
      </w:r>
      <w:ins w:id="192" w:author="Unknown Author" w:date="2017-02-14T18:20:00Z">
        <w:r>
          <w:rPr>
            <w:i/>
          </w:rPr>
          <w:t xml:space="preserve">  * that page; specify that offset with the DECLARE_VVAR macro.  (If</w:t>
        </w:r>
      </w:ins>
    </w:p>
    <w:p>
      <w:pPr>
        <w:pStyle w:val="PreformattedText"/>
        <w:rPr/>
      </w:pPr>
      <w:r>
        <w:fldChar w:fldCharType="begin"/>
      </w:r>
      <w:r>
        <w:instrText> HYPERLINK "http://lxr.free-electrons.com/source/arch/x86/include/asm/vvar.h?v=3.14" \l "L16"</w:instrText>
      </w:r>
      <w:r>
        <w:fldChar w:fldCharType="separate"/>
      </w:r>
      <w:ins w:id="193" w:author="Unknown Author" w:date="2017-02-14T18:20:00Z">
        <w:r>
          <w:rPr>
            <w:rStyle w:val="InternetLink"/>
            <w:i/>
          </w:rPr>
          <w:t>16</w:t>
        </w:r>
      </w:ins>
      <w:r>
        <w:fldChar w:fldCharType="end"/>
      </w:r>
      <w:ins w:id="194" w:author="Unknown Author" w:date="2017-02-14T18:20:00Z">
        <w:r>
          <w:rPr>
            <w:i/>
          </w:rPr>
          <w:t xml:space="preserve">  * you mess up, the linker will catch it.)</w:t>
        </w:r>
      </w:ins>
    </w:p>
    <w:p>
      <w:pPr>
        <w:pStyle w:val="PreformattedText"/>
        <w:spacing w:before="0" w:after="283"/>
        <w:rPr/>
      </w:pPr>
      <w:r>
        <w:fldChar w:fldCharType="begin"/>
      </w:r>
      <w:r>
        <w:instrText> HYPERLINK "http://lxr.free-electrons.com/source/arch/x86/include/asm/vvar.h?v=3.14" \l "L17"</w:instrText>
      </w:r>
      <w:r>
        <w:fldChar w:fldCharType="separate"/>
      </w:r>
      <w:ins w:id="195" w:author="Unknown Author" w:date="2017-02-14T18:20:00Z">
        <w:r>
          <w:rPr>
            <w:rStyle w:val="InternetLink"/>
            <w:i/>
          </w:rPr>
          <w:t>17</w:t>
        </w:r>
      </w:ins>
      <w:r>
        <w:fldChar w:fldCharType="end"/>
      </w:r>
      <w:ins w:id="196" w:author="Unknown Author" w:date="2017-02-14T18:20:00Z">
        <w:r>
          <w:rPr>
            <w:i/>
          </w:rPr>
          <w:t xml:space="preserve">  */</w:t>
        </w:r>
      </w:ins>
    </w:p>
    <w:p>
      <w:pPr>
        <w:pStyle w:val="PreformattedText"/>
        <w:spacing w:before="0" w:after="283"/>
        <w:rPr/>
      </w:pPr>
      <w:ins w:id="197" w:author="Unknown Author" w:date="2017-02-14T17:50:00Z">
        <w:r>
          <w:rPr/>
        </w:r>
      </w:ins>
    </w:p>
    <w:p>
      <w:pPr>
        <w:pStyle w:val="TextBody"/>
        <w:rPr/>
      </w:pPr>
      <w:ins w:id="198" w:author="Unknown Author" w:date="2017-02-14T17:50:00Z">
        <w:r>
          <w:rPr/>
          <w:t xml:space="preserve">It looks like we have a few different types of mappings.  There are things that are the property of the process.  There’s also the stuff that has to do with supporting libc.    It looks like libc and ld are both c library resources.  There’re pointers to the heap, the stack, and process memory.  There’s an address for system calls.  Vdso = </w:t>
        </w:r>
      </w:ins>
      <w:ins w:id="199" w:author="Unknown Author" w:date="2017-02-14T18:15:00Z">
        <w:r>
          <w:rPr/>
          <w:t>vDSO (</w:t>
        </w:r>
      </w:ins>
      <w:ins w:id="200" w:author="Unknown Author" w:date="2017-02-14T18:15:00Z">
        <w:r>
          <w:rPr>
            <w:b/>
          </w:rPr>
          <w:t>virtual dynamically linked shared object</w:t>
        </w:r>
      </w:ins>
      <w:ins w:id="201" w:author="Unknown Author" w:date="2017-02-14T18:15:00Z">
        <w:r>
          <w:rPr/>
          <w:t>) is a Linux kernel mechanism for exporting a carefully selected set of kernel space routines to user space applications so that applications can call these kernel space routines in-process, without incurring the performance penalty of a context switch that is inherent when ...</w:t>
        </w:r>
      </w:ins>
    </w:p>
    <w:p>
      <w:pPr>
        <w:pStyle w:val="TextBody"/>
        <w:rPr/>
      </w:pPr>
      <w:r>
        <w:rPr/>
        <w:t xml:space="preserve"> </w:t>
      </w:r>
      <w:r>
        <w:rPr/>
        <w:t xml:space="preserve">then think about </w:t>
      </w:r>
      <w:r>
        <w:rPr>
          <w:highlight w:val="yellow"/>
          <w:rPrChange w:id="0" w:author="Unknown Author" w:date="2017-02-14T18:23:00Z"/>
        </w:rPr>
        <w:t>what is the most interesting thing you found in your output and write a few sentences about what that is</w:t>
      </w:r>
      <w:r>
        <w:rPr/>
        <w:t xml:space="preserve">. </w:t>
      </w:r>
    </w:p>
    <w:p>
      <w:pPr>
        <w:pStyle w:val="PreformattedText"/>
        <w:rPr/>
      </w:pPr>
      <w:ins w:id="205" w:author="Unknown Author" w:date="2017-02-14T18:25:00Z">
        <w:r>
          <w:rPr/>
          <w:t xml:space="preserve">If the </w:t>
        </w:r>
      </w:ins>
      <w:ins w:id="206" w:author="Unknown Author" w:date="2017-02-14T18:25:00Z">
        <w:r>
          <w:rPr>
            <w:i/>
          </w:rPr>
          <w:t>pathname</w:t>
        </w:r>
      </w:ins>
      <w:ins w:id="207" w:author="Unknown Author" w:date="2017-02-14T18:25:00Z">
        <w:r>
          <w:rPr/>
          <w:t xml:space="preserve"> field is blank, this is an anonymous mapping</w:t>
        </w:r>
      </w:ins>
    </w:p>
    <w:p>
      <w:pPr>
        <w:pStyle w:val="PreformattedText"/>
        <w:rPr/>
      </w:pPr>
      <w:ins w:id="208" w:author="Unknown Author" w:date="2017-02-14T18:25:00Z">
        <w:r>
          <w:rPr/>
          <w:t xml:space="preserve">              </w:t>
        </w:r>
      </w:ins>
      <w:ins w:id="209" w:author="Unknown Author" w:date="2017-02-14T18:25:00Z">
        <w:r>
          <w:rPr/>
          <w:t xml:space="preserve">as obtained via </w:t>
        </w:r>
      </w:ins>
      <w:hyperlink r:id="rId4">
        <w:ins w:id="210" w:author="Unknown Author" w:date="2017-02-14T18:25:00Z">
          <w:r>
            <w:rPr>
              <w:rStyle w:val="InternetLink"/>
            </w:rPr>
            <w:t>mmap(2)</w:t>
          </w:r>
        </w:ins>
      </w:hyperlink>
      <w:ins w:id="211" w:author="Unknown Author" w:date="2017-02-14T18:25:00Z">
        <w:r>
          <w:rPr/>
          <w:t>.  There is no easy way to coordinate</w:t>
        </w:r>
      </w:ins>
    </w:p>
    <w:p>
      <w:pPr>
        <w:pStyle w:val="PreformattedText"/>
        <w:rPr/>
      </w:pPr>
      <w:ins w:id="212" w:author="Unknown Author" w:date="2017-02-14T18:25:00Z">
        <w:r>
          <w:rPr/>
          <w:t xml:space="preserve">              </w:t>
        </w:r>
      </w:ins>
      <w:ins w:id="213" w:author="Unknown Author" w:date="2017-02-14T18:25:00Z">
        <w:r>
          <w:rPr/>
          <w:t>this back to a process's source, short of running it through</w:t>
        </w:r>
      </w:ins>
    </w:p>
    <w:p>
      <w:pPr>
        <w:pStyle w:val="PreformattedText"/>
        <w:spacing w:before="0" w:after="283"/>
        <w:rPr/>
      </w:pPr>
      <w:ins w:id="214" w:author="Unknown Author" w:date="2017-02-14T18:25:00Z">
        <w:r>
          <w:rPr/>
          <w:t xml:space="preserve">              </w:t>
        </w:r>
      </w:ins>
      <w:hyperlink r:id="rId5">
        <w:ins w:id="215" w:author="Unknown Author" w:date="2017-02-14T18:25:00Z">
          <w:r>
            <w:rPr>
              <w:rStyle w:val="InternetLink"/>
            </w:rPr>
            <w:t>gdb(1)</w:t>
          </w:r>
        </w:ins>
      </w:hyperlink>
      <w:ins w:id="216" w:author="Unknown Author" w:date="2017-02-14T18:25:00Z">
        <w:r>
          <w:rPr/>
          <w:t xml:space="preserve">, </w:t>
        </w:r>
      </w:ins>
      <w:hyperlink r:id="rId6">
        <w:ins w:id="217" w:author="Unknown Author" w:date="2017-02-14T18:25:00Z">
          <w:r>
            <w:rPr>
              <w:rStyle w:val="InternetLink"/>
            </w:rPr>
            <w:t>strace(1)</w:t>
          </w:r>
        </w:ins>
      </w:hyperlink>
      <w:ins w:id="218" w:author="Unknown Author" w:date="2017-02-14T18:25:00Z">
        <w:r>
          <w:rPr/>
          <w:t>, or similar.</w:t>
        </w:r>
      </w:ins>
    </w:p>
    <w:p>
      <w:pPr>
        <w:pStyle w:val="TextBody"/>
        <w:rPr/>
      </w:pPr>
      <w:r>
        <w:rPr/>
        <w:t xml:space="preserve">Also answer this question: Report the base address of your executable (the start of the text section) and the start address of </w:t>
      </w:r>
      <w:r>
        <w:rPr>
          <w:rStyle w:val="SourceText"/>
        </w:rPr>
        <w:t>libc</w:t>
      </w:r>
      <w:r>
        <w:rPr/>
        <w:t xml:space="preserve">. Why are these numbers so different? </w:t>
      </w:r>
    </w:p>
    <w:p>
      <w:pPr>
        <w:pStyle w:val="TextBody"/>
        <w:rPr/>
      </w:pPr>
      <w:ins w:id="221" w:author="Unknown Author" w:date="2017-02-14T18:08:00Z">
        <w:r>
          <w:rPr/>
          <w:t>Base address of process:  00400000</w:t>
        </w:r>
      </w:ins>
    </w:p>
    <w:p>
      <w:pPr>
        <w:pStyle w:val="TextBody"/>
        <w:rPr/>
      </w:pPr>
      <w:ins w:id="222" w:author="Unknown Author" w:date="2017-02-14T18:08:00Z">
        <w:r>
          <w:rPr/>
          <w:t xml:space="preserve">Base of libc:  </w:t>
        </w:r>
      </w:ins>
      <w:ins w:id="223" w:author="Unknown Author" w:date="2017-02-14T18:09:00Z">
        <w:r>
          <w:rPr/>
          <w:t>7f179b477000</w:t>
        </w:r>
      </w:ins>
    </w:p>
    <w:p>
      <w:pPr>
        <w:pStyle w:val="Heading3"/>
        <w:rPr/>
      </w:pPr>
      <w:r>
        <w:rPr/>
        <w:t>Getrusage</w:t>
      </w:r>
    </w:p>
    <w:p>
      <w:pPr>
        <w:pStyle w:val="TextBody"/>
        <w:rPr/>
      </w:pPr>
      <w:r>
        <w:rPr/>
        <w:t xml:space="preserve">Next, call </w:t>
      </w:r>
      <w:r>
        <w:rPr>
          <w:rStyle w:val="SourceText"/>
        </w:rPr>
        <w:t>getrusage</w:t>
      </w:r>
      <w:r>
        <w:rPr/>
        <w:t xml:space="preserve"> at the end of your program and print out the fields. Pay particular attention to </w:t>
      </w:r>
      <w:r>
        <w:rPr>
          <w:rStyle w:val="SourceText"/>
        </w:rPr>
        <w:t>utime</w:t>
      </w:r>
      <w:r>
        <w:rPr/>
        <w:t xml:space="preserve">, </w:t>
      </w:r>
      <w:r>
        <w:rPr>
          <w:rStyle w:val="SourceText"/>
        </w:rPr>
        <w:t>stime</w:t>
      </w:r>
      <w:r>
        <w:rPr/>
        <w:t xml:space="preserve">, </w:t>
      </w:r>
      <w:r>
        <w:rPr>
          <w:rStyle w:val="SourceText"/>
        </w:rPr>
        <w:t>maxrss</w:t>
      </w:r>
      <w:r>
        <w:rPr/>
        <w:t xml:space="preserve">, </w:t>
      </w:r>
      <w:r>
        <w:rPr>
          <w:rStyle w:val="SourceText"/>
        </w:rPr>
        <w:t>minflt</w:t>
      </w:r>
      <w:r>
        <w:rPr/>
        <w:t xml:space="preserve">, </w:t>
      </w:r>
      <w:r>
        <w:rPr>
          <w:rStyle w:val="SourceText"/>
        </w:rPr>
        <w:t>majflt</w:t>
      </w:r>
      <w:r>
        <w:rPr/>
        <w:t xml:space="preserve">, </w:t>
      </w:r>
      <w:r>
        <w:rPr>
          <w:rStyle w:val="SourceText"/>
        </w:rPr>
        <w:t>inblock</w:t>
      </w:r>
      <w:r>
        <w:rPr/>
        <w:t xml:space="preserve">, </w:t>
      </w:r>
      <w:r>
        <w:rPr>
          <w:rStyle w:val="SourceText"/>
        </w:rPr>
        <w:t>oublock</w:t>
      </w:r>
      <w:r>
        <w:rPr/>
        <w:t xml:space="preserve">, voluntary and involuntary context switches. </w:t>
      </w:r>
      <w:ins w:id="224" w:author="Unknown Author" w:date="2017-02-15T17:26:00Z">
        <w:r>
          <w:rPr/>
          <w:br/>
        </w:r>
      </w:ins>
      <w:ins w:id="225" w:author="Unknown Author" w:date="2017-02-15T17:26:00Z">
        <w:r>
          <w:rPr/>
          <w:t>User CPU Seconds: 0</w:t>
        </w:r>
      </w:ins>
    </w:p>
    <w:p>
      <w:pPr>
        <w:pStyle w:val="TextBody"/>
        <w:rPr/>
      </w:pPr>
      <w:ins w:id="226" w:author="Unknown Author" w:date="2017-02-15T17:26:00Z">
        <w:r>
          <w:rPr/>
          <w:t>User CPU uSeconds: 0</w:t>
        </w:r>
      </w:ins>
    </w:p>
    <w:p>
      <w:pPr>
        <w:pStyle w:val="TextBody"/>
        <w:rPr/>
      </w:pPr>
      <w:ins w:id="227" w:author="Unknown Author" w:date="2017-02-15T17:26:00Z">
        <w:r>
          <w:rPr/>
          <w:t>System CPU Seconds: 0</w:t>
        </w:r>
      </w:ins>
    </w:p>
    <w:p>
      <w:pPr>
        <w:pStyle w:val="TextBody"/>
        <w:rPr/>
      </w:pPr>
      <w:ins w:id="228" w:author="Unknown Author" w:date="2017-02-15T17:26:00Z">
        <w:r>
          <w:rPr/>
          <w:t>System CPU uSeconds: 0</w:t>
        </w:r>
      </w:ins>
    </w:p>
    <w:p>
      <w:pPr>
        <w:pStyle w:val="TextBody"/>
        <w:rPr/>
      </w:pPr>
      <w:ins w:id="229" w:author="Unknown Author" w:date="2017-02-15T17:26:00Z">
        <w:r>
          <w:rPr/>
          <w:t>Max Resident Set Size: 3012</w:t>
        </w:r>
      </w:ins>
    </w:p>
    <w:p>
      <w:pPr>
        <w:pStyle w:val="TextBody"/>
        <w:rPr/>
      </w:pPr>
      <w:ins w:id="230" w:author="Unknown Author" w:date="2017-02-15T17:26:00Z">
        <w:r>
          <w:rPr/>
          <w:t>Integral Shared Mem Size: 0</w:t>
        </w:r>
      </w:ins>
    </w:p>
    <w:p>
      <w:pPr>
        <w:pStyle w:val="TextBody"/>
        <w:rPr/>
      </w:pPr>
      <w:ins w:id="231" w:author="Unknown Author" w:date="2017-02-15T17:26:00Z">
        <w:r>
          <w:rPr/>
          <w:t>Integral Unshared Mem Size: 0</w:t>
        </w:r>
      </w:ins>
    </w:p>
    <w:p>
      <w:pPr>
        <w:pStyle w:val="TextBody"/>
        <w:rPr/>
      </w:pPr>
      <w:ins w:id="232" w:author="Unknown Author" w:date="2017-02-15T17:26:00Z">
        <w:r>
          <w:rPr/>
          <w:t>Integral Unshared Stack Size: 0</w:t>
        </w:r>
      </w:ins>
    </w:p>
    <w:p>
      <w:pPr>
        <w:pStyle w:val="TextBody"/>
        <w:rPr/>
      </w:pPr>
      <w:ins w:id="233" w:author="Unknown Author" w:date="2017-02-15T17:26:00Z">
        <w:r>
          <w:rPr/>
          <w:t>Page Reclaims (Soft Page Faults): 76</w:t>
        </w:r>
      </w:ins>
    </w:p>
    <w:p>
      <w:pPr>
        <w:pStyle w:val="TextBody"/>
        <w:rPr/>
      </w:pPr>
      <w:ins w:id="234" w:author="Unknown Author" w:date="2017-02-15T17:26:00Z">
        <w:r>
          <w:rPr/>
          <w:t>Hard Page Faults: 0</w:t>
        </w:r>
      </w:ins>
    </w:p>
    <w:p>
      <w:pPr>
        <w:pStyle w:val="TextBody"/>
        <w:rPr/>
      </w:pPr>
      <w:ins w:id="235" w:author="Unknown Author" w:date="2017-02-15T17:26:00Z">
        <w:r>
          <w:rPr/>
          <w:t>Swaps: 0</w:t>
        </w:r>
      </w:ins>
    </w:p>
    <w:p>
      <w:pPr>
        <w:pStyle w:val="TextBody"/>
        <w:rPr/>
      </w:pPr>
      <w:ins w:id="236" w:author="Unknown Author" w:date="2017-02-15T17:26:00Z">
        <w:r>
          <w:rPr/>
          <w:t>Block Input Ops: 0</w:t>
        </w:r>
      </w:ins>
    </w:p>
    <w:p>
      <w:pPr>
        <w:pStyle w:val="TextBody"/>
        <w:rPr/>
      </w:pPr>
      <w:ins w:id="237" w:author="Unknown Author" w:date="2017-02-15T17:26:00Z">
        <w:r>
          <w:rPr/>
          <w:t>Block Output Ops: 0</w:t>
        </w:r>
      </w:ins>
    </w:p>
    <w:p>
      <w:pPr>
        <w:pStyle w:val="TextBody"/>
        <w:rPr/>
      </w:pPr>
      <w:ins w:id="238" w:author="Unknown Author" w:date="2017-02-15T17:26:00Z">
        <w:r>
          <w:rPr/>
          <w:t>IPC Msgs Sent: 0</w:t>
        </w:r>
      </w:ins>
    </w:p>
    <w:p>
      <w:pPr>
        <w:pStyle w:val="TextBody"/>
        <w:rPr/>
      </w:pPr>
      <w:ins w:id="239" w:author="Unknown Author" w:date="2017-02-15T17:26:00Z">
        <w:r>
          <w:rPr/>
          <w:t>IPC Msgs Rcvd: 0</w:t>
        </w:r>
      </w:ins>
    </w:p>
    <w:p>
      <w:pPr>
        <w:pStyle w:val="TextBody"/>
        <w:rPr/>
      </w:pPr>
      <w:ins w:id="240" w:author="Unknown Author" w:date="2017-02-15T17:26:00Z">
        <w:r>
          <w:rPr/>
          <w:t>Signals Rcvd: 0</w:t>
        </w:r>
      </w:ins>
    </w:p>
    <w:p>
      <w:pPr>
        <w:pStyle w:val="TextBody"/>
        <w:rPr/>
      </w:pPr>
      <w:ins w:id="241" w:author="Unknown Author" w:date="2017-02-15T17:26:00Z">
        <w:r>
          <w:rPr/>
          <w:t>Voluntary Context Switches: 0</w:t>
        </w:r>
      </w:ins>
    </w:p>
    <w:p>
      <w:pPr>
        <w:pStyle w:val="TextBody"/>
        <w:rPr/>
      </w:pPr>
      <w:ins w:id="242" w:author="Unknown Author" w:date="2017-02-15T17:26:00Z">
        <w:r>
          <w:rPr/>
          <w:t>Involuntary Context Switches: 3</w:t>
        </w:r>
      </w:ins>
    </w:p>
    <w:p>
      <w:pPr>
        <w:pStyle w:val="TextBody"/>
        <w:rPr/>
      </w:pPr>
      <w:ins w:id="243" w:author="Unknown Author" w:date="2017-02-15T17:30:00Z">
        <w:r>
          <w:rPr/>
          <w:t xml:space="preserve">Time </w:t>
        </w:r>
      </w:ins>
      <w:ins w:id="244" w:author="Unknown Author" w:date="2017-02-15T17:31:00Z">
        <w:r>
          <w:rPr/>
          <w:t>measurement in jiffies...</w:t>
        </w:r>
      </w:ins>
    </w:p>
    <w:p>
      <w:pPr>
        <w:pStyle w:val="Heading3"/>
        <w:rPr/>
      </w:pPr>
      <w:r>
        <w:rPr/>
        <w:t>perf_event_open</w:t>
      </w:r>
    </w:p>
    <w:p>
      <w:pPr>
        <w:pStyle w:val="TextBody"/>
        <w:rPr/>
      </w:pPr>
      <w:r>
        <w:rPr/>
        <w:t xml:space="preserve">You will use the </w:t>
      </w:r>
      <w:r>
        <w:rPr>
          <w:rStyle w:val="SourceText"/>
        </w:rPr>
        <w:t>perf_event_open</w:t>
      </w:r>
      <w:r>
        <w:rPr/>
        <w:t xml:space="preserve"> interface to measure your code. You can do this in a VM or not, but please specify in your report what you have done. Note that you have to configure your kernel to support perf and you might need to build the perf tools yourself if you are booting the latest kernel (as I requested in Lab 0, but which is not 100% necessary for this lab). Read the documentation. It is pretty wild how you call it, right? Does using the </w:t>
      </w:r>
      <w:r>
        <w:rPr>
          <w:rStyle w:val="SourceText"/>
        </w:rPr>
        <w:t>syscall</w:t>
      </w:r>
      <w:r>
        <w:rPr/>
        <w:t xml:space="preserve"> routine mean there is a syscall opcode in your program? Check using </w:t>
      </w:r>
      <w:r>
        <w:rPr>
          <w:rStyle w:val="SourceText"/>
        </w:rPr>
        <w:t>objdump -d</w:t>
      </w:r>
      <w:r>
        <w:rPr/>
        <w:t xml:space="preserve"> and explain what you find in your report. </w:t>
      </w:r>
    </w:p>
    <w:p>
      <w:pPr>
        <w:pStyle w:val="TextBody"/>
        <w:rPr/>
      </w:pPr>
      <w:ins w:id="245" w:author="Unknown Author" w:date="2017-02-18T12:48:00Z">
        <w:r>
          <w:rPr/>
          <w:t xml:space="preserve">  </w:t>
        </w:r>
      </w:ins>
      <w:ins w:id="246" w:author="Unknown Author" w:date="2017-02-18T12:48:00Z">
        <w:r>
          <w:rPr/>
          <w:t>400b40:</w:t>
          <w:tab/>
          <w:t xml:space="preserve">e8 0b fd ff ff       </w:t>
          <w:tab/>
          <w:t>callq  400850 &lt;</w:t>
        </w:r>
      </w:ins>
      <w:hyperlink r:id="rId7">
        <w:ins w:id="247" w:author="Unknown Author" w:date="2017-02-18T12:48:00Z">
          <w:r>
            <w:rPr>
              <w:rStyle w:val="InternetLink"/>
            </w:rPr>
            <w:t>syscall@plt</w:t>
          </w:r>
        </w:ins>
      </w:hyperlink>
      <w:ins w:id="248" w:author="Unknown Author" w:date="2017-02-18T12:48:00Z">
        <w:r>
          <w:rPr/>
          <w:t>&gt;</w:t>
        </w:r>
      </w:ins>
    </w:p>
    <w:p>
      <w:pPr>
        <w:pStyle w:val="TextBody"/>
        <w:rPr/>
      </w:pPr>
      <w:ins w:id="249" w:author="Unknown Author" w:date="2017-02-18T12:50:00Z">
        <w:r>
          <w:rPr/>
          <w:t xml:space="preserve">This seems to be a regular function call into a function referenced in the </w:t>
        </w:r>
      </w:ins>
      <w:ins w:id="250" w:author="Unknown Author" w:date="2017-02-18T12:51:00Z">
        <w:r>
          <w:rPr/>
          <w:t xml:space="preserve">physical lookup table.  Syscall man page seems to suggest this </w:t>
        </w:r>
      </w:ins>
      <w:ins w:id="251" w:author="Unknown Author" w:date="2017-02-18T12:52:00Z">
        <w:r>
          <w:rPr/>
          <w:t>function makes the system call, but it’s not technically in my program.</w:t>
        </w:r>
      </w:ins>
    </w:p>
    <w:p>
      <w:pPr>
        <w:pStyle w:val="TextBody"/>
        <w:rPr/>
      </w:pPr>
      <w:r>
        <w:rPr/>
        <w:t xml:space="preserve">We want you to monitor the following events: level 1 data cache accesses and misses, and data TLB misses. Figuring out how to encode those events into perf_event_open is not trivial, so use the force (and the Internet). Note the division of events into read, write and prefetch. According to my experiments, the level 1 data cache experiences many misses due to prefetch, but they do not count prefetch accesses or prefetch data TLB misses (the latter likely because a prefetch that would cause a TLB miss is dropped). </w:t>
      </w:r>
    </w:p>
    <w:p>
      <w:pPr>
        <w:pStyle w:val="PreformattedText"/>
        <w:rPr/>
      </w:pPr>
      <w:ins w:id="252" w:author="Unknown Author" w:date="2017-02-17T15:10:00Z">
        <w:r>
          <w:rPr/>
          <w:t>(perf_hw_cache_id) | (perf_hw_cache_op_id &lt;&lt; 8) |</w:t>
        </w:r>
      </w:ins>
    </w:p>
    <w:p>
      <w:pPr>
        <w:pStyle w:val="PreformattedText"/>
        <w:rPr/>
      </w:pPr>
      <w:ins w:id="253" w:author="Unknown Author" w:date="2017-02-17T15:10:00Z">
        <w:r>
          <w:rPr/>
          <w:t>(perf_hw_cache_op_result_id &lt;&lt; 16)</w:t>
        </w:r>
      </w:ins>
    </w:p>
    <w:p>
      <w:pPr>
        <w:pStyle w:val="PreformattedText"/>
        <w:rPr/>
      </w:pPr>
      <w:ins w:id="254" w:author="Unknown Author" w:date="2017-02-17T15:10:00Z">
        <w:r>
          <w:rPr/>
        </w:r>
      </w:ins>
    </w:p>
    <w:p>
      <w:pPr>
        <w:pStyle w:val="PreformattedText"/>
        <w:rPr/>
      </w:pPr>
      <w:ins w:id="255" w:author="Unknown Author" w:date="2017-02-17T15:10:00Z">
        <w:r>
          <w:rPr/>
          <w:t xml:space="preserve">where </w:t>
        </w:r>
      </w:ins>
      <w:ins w:id="256" w:author="Unknown Author" w:date="2017-02-17T15:10:00Z">
        <w:r>
          <w:rPr>
            <w:i/>
          </w:rPr>
          <w:t>perf_hw_cache_id</w:t>
        </w:r>
      </w:ins>
      <w:ins w:id="257" w:author="Unknown Author" w:date="2017-02-17T15:10:00Z">
        <w:r>
          <w:rPr/>
          <w:t xml:space="preserve"> is </w:t>
        </w:r>
      </w:ins>
      <w:ins w:id="258" w:author="Unknown Author" w:date="2017-02-17T15:11:00Z">
        <w:r>
          <w:rPr/>
          <w:t>one of:</w:t>
        </w:r>
      </w:ins>
    </w:p>
    <w:p>
      <w:pPr>
        <w:pStyle w:val="PreformattedText"/>
        <w:rPr>
          <w:b/>
          <w:ins w:id="261" w:author="Unknown Author" w:date="2017-02-17T15:10:00Z"/>
        </w:rPr>
      </w:pPr>
      <w:ins w:id="259" w:author="Unknown Author" w:date="2017-02-17T15:11:00Z">
        <w:r>
          <w:rPr>
            <w:b/>
          </w:rPr>
          <w:t xml:space="preserve"> </w:t>
        </w:r>
      </w:ins>
      <w:ins w:id="260" w:author="Unknown Author" w:date="2017-02-17T15:11:00Z">
        <w:r>
          <w:rPr>
            <w:b/>
          </w:rPr>
          <w:t>PERF_COUNT_HW_CACHE_L1D</w:t>
        </w:r>
      </w:ins>
    </w:p>
    <w:p>
      <w:pPr>
        <w:pStyle w:val="PreformattedText"/>
        <w:spacing w:before="0" w:after="283"/>
        <w:rPr/>
      </w:pPr>
      <w:ins w:id="262" w:author="Unknown Author" w:date="2017-02-17T15:11:00Z">
        <w:r>
          <w:rPr/>
          <w:t xml:space="preserve"> </w:t>
        </w:r>
      </w:ins>
      <w:ins w:id="263" w:author="Unknown Author" w:date="2017-02-17T15:11:00Z">
        <w:r>
          <w:rPr>
            <w:b/>
          </w:rPr>
          <w:t>PERF_COUNT_HW_CACHE_DTLB</w:t>
        </w:r>
      </w:ins>
      <w:ins w:id="264" w:author="Unknown Author" w:date="2017-02-17T15:12:00Z">
        <w:r>
          <w:rPr>
            <w:b/>
          </w:rPr>
          <w:br/>
          <w:t xml:space="preserve">and </w:t>
        </w:r>
      </w:ins>
      <w:ins w:id="265" w:author="Unknown Author" w:date="2017-02-17T15:12:00Z">
        <w:r>
          <w:rPr>
            <w:b/>
            <w:i/>
          </w:rPr>
          <w:t>perf_hw_cache_op_id</w:t>
        </w:r>
      </w:ins>
      <w:ins w:id="266" w:author="Unknown Author" w:date="2017-02-17T15:12:00Z">
        <w:r>
          <w:rPr>
            <w:b/>
          </w:rPr>
          <w:t xml:space="preserve"> is one of:</w:t>
          <w:br/>
          <w:t xml:space="preserve"> PERF_COUNT_HW_CACHE_OP_READ</w:t>
          <w:br/>
          <w:t xml:space="preserve"> PERF_COUNT_HW_CACHE_OP_WRITE</w:t>
          <w:br/>
        </w:r>
      </w:ins>
      <w:ins w:id="267" w:author="Unknown Author" w:date="2017-02-17T15:13:00Z">
        <w:r>
          <w:rPr>
            <w:b/>
          </w:rPr>
          <w:t xml:space="preserve"> PERF_COUNT_HW_CACHE_OP_PREFETCH</w:t>
          <w:br/>
          <w:t xml:space="preserve">and </w:t>
        </w:r>
      </w:ins>
      <w:ins w:id="268" w:author="Unknown Author" w:date="2017-02-17T15:13:00Z">
        <w:r>
          <w:rPr>
            <w:b/>
            <w:i/>
          </w:rPr>
          <w:t>perf_hw_cache_op_result_id</w:t>
        </w:r>
      </w:ins>
      <w:ins w:id="269" w:author="Unknown Author" w:date="2017-02-17T15:13:00Z">
        <w:r>
          <w:rPr>
            <w:b/>
          </w:rPr>
          <w:t xml:space="preserve"> is one of:</w:t>
          <w:br/>
          <w:t xml:space="preserve"> PERF_COUNT_HW_CACHE_RESULT_ACCESS</w:t>
          <w:br/>
          <w:t xml:space="preserve"> PERF_COUNT_HW_CACHE_RESULT_MISS</w:t>
        </w:r>
      </w:ins>
    </w:p>
    <w:p>
      <w:pPr>
        <w:pStyle w:val="TextBody"/>
        <w:rPr/>
      </w:pPr>
      <w:ins w:id="270" w:author="Unknown Author" w:date="2017-02-17T15:09:00Z">
        <w:r>
          <w:rPr/>
          <w:t xml:space="preserve">L1 Data Cache Accesses - </w:t>
        </w:r>
      </w:ins>
    </w:p>
    <w:p>
      <w:pPr>
        <w:pStyle w:val="TextBody"/>
        <w:rPr/>
      </w:pPr>
      <w:ins w:id="271" w:author="Unknown Author" w:date="2017-02-17T15:09:00Z">
        <w:r>
          <w:rPr/>
          <w:t>3 Codes for 3 types of accesses</w:t>
          <w:br/>
          <w:t>PERF_COUNT_HW_CACHE_L1D | (PERF_COUNT_HW_CACHE_OP_READ &lt;&lt; 8) | (PERF_COUNT_HW_CACHE_RESULT_ACCESS</w:t>
        </w:r>
      </w:ins>
      <w:ins w:id="272" w:author="Unknown Author" w:date="2017-02-17T15:09:00Z">
        <w:r>
          <w:rPr/>
          <w:t xml:space="preserve"> &lt;&lt; 16</w:t>
        </w:r>
      </w:ins>
      <w:ins w:id="273" w:author="Unknown Author" w:date="2017-02-17T15:09:00Z">
        <w:r>
          <w:rPr/>
          <w:t xml:space="preserve">)  </w:t>
        </w:r>
      </w:ins>
    </w:p>
    <w:p>
      <w:pPr>
        <w:pStyle w:val="TextBody"/>
        <w:rPr/>
      </w:pPr>
      <w:ins w:id="274" w:author="Unknown Author" w:date="2017-02-17T15:09:00Z">
        <w:r>
          <w:rPr/>
          <w:t>PERF_COUNT_HW_CACHE_L1D | (PERF_COUNT_HW_CACHE_OP_WRITE &lt;&lt; 8) | (PERF_COUNT_HW_CACHE_RESULT_ACCESS</w:t>
        </w:r>
      </w:ins>
      <w:ins w:id="275" w:author="Unknown Author" w:date="2017-02-17T15:09:00Z">
        <w:r>
          <w:rPr/>
          <w:t xml:space="preserve"> &lt;&lt; 16</w:t>
        </w:r>
      </w:ins>
      <w:ins w:id="276" w:author="Unknown Author" w:date="2017-02-17T15:09:00Z">
        <w:r>
          <w:rPr/>
          <w:t xml:space="preserve">)  </w:t>
        </w:r>
      </w:ins>
    </w:p>
    <w:p>
      <w:pPr>
        <w:pStyle w:val="TextBody"/>
        <w:rPr/>
      </w:pPr>
      <w:ins w:id="277" w:author="Unknown Author" w:date="2017-02-17T15:09:00Z">
        <w:r>
          <w:rPr/>
          <w:t>PERF_COUNT_HW_CACHE_L1D | (PERF_COUNT_HW_CACHE_OP_PREFETCH &lt;&lt; 8) | (PERF_COUNT_HW_CACHE_RESULT_ACCESS</w:t>
        </w:r>
      </w:ins>
      <w:ins w:id="278" w:author="Unknown Author" w:date="2017-02-17T15:09:00Z">
        <w:r>
          <w:rPr/>
          <w:t xml:space="preserve"> &lt;&lt; 16</w:t>
        </w:r>
      </w:ins>
      <w:ins w:id="279" w:author="Unknown Author" w:date="2017-02-17T15:09:00Z">
        <w:r>
          <w:rPr/>
          <w:t>)</w:t>
        </w:r>
      </w:ins>
    </w:p>
    <w:p>
      <w:pPr>
        <w:pStyle w:val="TextBody"/>
        <w:rPr/>
      </w:pPr>
      <w:ins w:id="280" w:author="Unknown Author" w:date="2017-02-17T15:09:00Z">
        <w:r>
          <w:rPr/>
          <w:t>L1 Data Cache Misses</w:t>
        </w:r>
      </w:ins>
    </w:p>
    <w:p>
      <w:pPr>
        <w:pStyle w:val="TextBody"/>
        <w:rPr/>
      </w:pPr>
      <w:ins w:id="281" w:author="Unknown Author" w:date="2017-02-17T15:09:00Z">
        <w:r>
          <w:rPr/>
          <w:t>3 Codes for 3 types of accesses</w:t>
          <w:br/>
          <w:t>PERF_COUNT_HW_CACHE_L1D | (PERF_COUNT_HW_CACHE_OP_READ &lt;&lt; 8) | (PERF_COUNT_HW_CACHE_RESULT_</w:t>
        </w:r>
      </w:ins>
      <w:ins w:id="282" w:author="Unknown Author" w:date="2017-02-17T15:09:00Z">
        <w:r>
          <w:rPr/>
          <w:t>MISS &lt;&lt; 16</w:t>
        </w:r>
      </w:ins>
      <w:ins w:id="283" w:author="Unknown Author" w:date="2017-02-17T15:09:00Z">
        <w:r>
          <w:rPr/>
          <w:t xml:space="preserve">)  </w:t>
        </w:r>
      </w:ins>
    </w:p>
    <w:p>
      <w:pPr>
        <w:pStyle w:val="TextBody"/>
        <w:rPr/>
      </w:pPr>
      <w:ins w:id="284" w:author="Unknown Author" w:date="2017-02-17T15:09:00Z">
        <w:r>
          <w:rPr/>
          <w:t>PERF_COUNT_HW_CACHE_L1D | (PERF_COUNT_HW_CACHE_OP_WRITE &lt;&lt; 8) | (PERF_COUNT_HW_CACHE_RESULT_</w:t>
        </w:r>
      </w:ins>
      <w:ins w:id="285" w:author="Unknown Author" w:date="2017-02-17T15:09:00Z">
        <w:r>
          <w:rPr/>
          <w:t>MISS &lt;&lt; 16</w:t>
        </w:r>
      </w:ins>
      <w:ins w:id="286" w:author="Unknown Author" w:date="2017-02-17T15:09:00Z">
        <w:r>
          <w:rPr/>
          <w:t xml:space="preserve">)  </w:t>
        </w:r>
      </w:ins>
      <w:ins w:id="287" w:author="Unknown Author" w:date="2017-02-17T15:09:00Z">
        <w:r>
          <w:rPr/>
          <w:t>UNSUPPORTED</w:t>
        </w:r>
      </w:ins>
    </w:p>
    <w:p>
      <w:pPr>
        <w:pStyle w:val="TextBody"/>
        <w:rPr/>
      </w:pPr>
      <w:ins w:id="288" w:author="Unknown Author" w:date="2017-02-17T15:09:00Z">
        <w:r>
          <w:rPr/>
          <w:t>PERF_COUNT_HW_CACHE_L1D | (PERF_COUNT_HW_CACHE_OP_PREFETCH &lt;&lt; 8) | (PERF_COUNT_HW_CACHE_RESULT_</w:t>
        </w:r>
      </w:ins>
      <w:ins w:id="289" w:author="Unknown Author" w:date="2017-02-17T15:09:00Z">
        <w:r>
          <w:rPr/>
          <w:t>MISS &lt;&lt; 16</w:t>
        </w:r>
      </w:ins>
      <w:ins w:id="290" w:author="Unknown Author" w:date="2017-02-17T15:09:00Z">
        <w:r>
          <w:rPr/>
          <w:t>)</w:t>
        </w:r>
      </w:ins>
    </w:p>
    <w:p>
      <w:pPr>
        <w:pStyle w:val="TextBody"/>
        <w:rPr/>
      </w:pPr>
      <w:ins w:id="291" w:author="Unknown Author" w:date="2017-02-17T15:09:00Z">
        <w:r>
          <w:rPr/>
          <w:t>Data TLB Misses</w:t>
        </w:r>
      </w:ins>
    </w:p>
    <w:p>
      <w:pPr>
        <w:pStyle w:val="TextBody"/>
        <w:rPr/>
      </w:pPr>
      <w:ins w:id="292" w:author="Unknown Author" w:date="2017-02-17T15:16:00Z">
        <w:r>
          <w:rPr/>
          <w:t>3 Codes for 3 types of accesses</w:t>
          <w:br/>
          <w:t>PERF_COUNT_HW_CACHE_</w:t>
        </w:r>
      </w:ins>
      <w:ins w:id="293" w:author="Unknown Author" w:date="2017-02-17T15:16:00Z">
        <w:r>
          <w:rPr/>
          <w:t>DTLB</w:t>
        </w:r>
      </w:ins>
      <w:ins w:id="294" w:author="Unknown Author" w:date="2017-02-17T15:16:00Z">
        <w:r>
          <w:rPr/>
          <w:t xml:space="preserve"> | (PERF_COUNT_HW_CACHE_OP_READ &lt;&lt; 8) | (PERF_COUNT_HW_CACHE_RESULT_</w:t>
        </w:r>
      </w:ins>
      <w:ins w:id="295" w:author="Unknown Author" w:date="2017-02-17T15:16:00Z">
        <w:r>
          <w:rPr/>
          <w:t>MISS &lt;&lt; 16</w:t>
        </w:r>
      </w:ins>
      <w:ins w:id="296" w:author="Unknown Author" w:date="2017-02-17T15:16:00Z">
        <w:r>
          <w:rPr/>
          <w:t xml:space="preserve">)  </w:t>
        </w:r>
      </w:ins>
    </w:p>
    <w:p>
      <w:pPr>
        <w:pStyle w:val="TextBody"/>
        <w:rPr/>
      </w:pPr>
      <w:ins w:id="297" w:author="Unknown Author" w:date="2017-02-17T15:16:00Z">
        <w:r>
          <w:rPr/>
          <w:t>PERF_COUNT_HW_CACHE_</w:t>
        </w:r>
      </w:ins>
      <w:ins w:id="298" w:author="Unknown Author" w:date="2017-02-17T15:16:00Z">
        <w:r>
          <w:rPr/>
          <w:t>DTLB</w:t>
        </w:r>
      </w:ins>
      <w:ins w:id="299" w:author="Unknown Author" w:date="2017-02-17T15:16:00Z">
        <w:r>
          <w:rPr/>
          <w:t xml:space="preserve"> | (PERF_COUNT_HW_CACHE_OP_WRITE &lt;&lt; 8) | (PERF_COUNT_HW_CACHE_RESULT_</w:t>
        </w:r>
      </w:ins>
      <w:ins w:id="300" w:author="Unknown Author" w:date="2017-02-17T15:16:00Z">
        <w:r>
          <w:rPr/>
          <w:t>MISS &lt;&lt; 16</w:t>
        </w:r>
      </w:ins>
      <w:ins w:id="301" w:author="Unknown Author" w:date="2017-02-17T15:16:00Z">
        <w:r>
          <w:rPr/>
          <w:t xml:space="preserve">)  </w:t>
        </w:r>
      </w:ins>
      <w:ins w:id="302" w:author="Unknown Author" w:date="2017-02-17T15:16:00Z">
        <w:r>
          <w:rPr/>
          <w:t>UNSUPPORTED</w:t>
        </w:r>
      </w:ins>
    </w:p>
    <w:p>
      <w:pPr>
        <w:pStyle w:val="TextBody"/>
        <w:rPr/>
      </w:pPr>
      <w:ins w:id="303" w:author="Unknown Author" w:date="2017-02-17T15:16:00Z">
        <w:r>
          <w:rPr/>
          <w:t>PERF_COUNT_HW_CACHE_</w:t>
        </w:r>
      </w:ins>
      <w:ins w:id="304" w:author="Unknown Author" w:date="2017-02-17T15:16:00Z">
        <w:r>
          <w:rPr/>
          <w:t>DTLB</w:t>
        </w:r>
      </w:ins>
      <w:ins w:id="305" w:author="Unknown Author" w:date="2017-02-17T15:16:00Z">
        <w:r>
          <w:rPr/>
          <w:t xml:space="preserve"> | (PERF_COUNT_HW_CACHE_OP_PREFETCH &lt;&lt; 8) | (PERF_COUNT_HW_CACHE_RESULT_</w:t>
        </w:r>
      </w:ins>
      <w:ins w:id="306" w:author="Unknown Author" w:date="2017-02-17T15:16:00Z">
        <w:r>
          <w:rPr/>
          <w:t>MISS &lt;&lt; 16</w:t>
        </w:r>
      </w:ins>
      <w:ins w:id="307" w:author="Unknown Author" w:date="2017-02-17T15:16:00Z">
        <w:r>
          <w:rPr/>
          <w:t>)</w:t>
        </w:r>
      </w:ins>
      <w:ins w:id="308" w:author="Unknown Author" w:date="2017-02-17T17:20:00Z">
        <w:r>
          <w:rPr/>
          <w:t xml:space="preserve">  </w:t>
        </w:r>
      </w:ins>
      <w:ins w:id="309" w:author="Unknown Author" w:date="2017-02-17T17:20:00Z">
        <w:r>
          <w:rPr/>
          <w:t>UNSUPPORTED</w:t>
        </w:r>
      </w:ins>
    </w:p>
    <w:p>
      <w:pPr>
        <w:pStyle w:val="TextBody"/>
        <w:rPr/>
      </w:pPr>
      <w:r>
        <w:rPr/>
        <w:t xml:space="preserve">Allocate a 1GB buffer, and pass the pointer to this routine (I'm assuming your host and VM have at least 2GB of memory). This routine assumes a global variable called </w:t>
      </w:r>
      <w:r>
        <w:rPr>
          <w:rStyle w:val="SourceText"/>
        </w:rPr>
        <w:t>opt_random_access</w:t>
      </w:r>
      <w:r>
        <w:rPr/>
        <w:t xml:space="preserve">. It also assumes your code defines the constant </w:t>
      </w:r>
      <w:r>
        <w:rPr>
          <w:rStyle w:val="SourceText"/>
        </w:rPr>
        <w:t>CACHE_LINE_SIZE</w:t>
      </w:r>
      <w:r>
        <w:rPr/>
        <w:t xml:space="preserve">, which is 64 on x86 platforms (and you are allowed to hard code this constant). This code represents the behavior of a program that we wish to study. Briefly summarize its memory access behavior in your report. </w:t>
      </w:r>
    </w:p>
    <w:p>
      <w:pPr>
        <w:pStyle w:val="PreformattedText"/>
        <w:rPr/>
      </w:pPr>
      <w:r>
        <w:rPr/>
        <w:t>// p points to a region that is 1GB (ideally)</w:t>
      </w:r>
    </w:p>
    <w:p>
      <w:pPr>
        <w:pStyle w:val="PreformattedText"/>
        <w:rPr/>
      </w:pPr>
      <w:r>
        <w:rPr/>
        <w:t>void do_mem_access(char* p, int size) {</w:t>
      </w:r>
    </w:p>
    <w:p>
      <w:pPr>
        <w:pStyle w:val="PreformattedText"/>
        <w:rPr/>
      </w:pPr>
      <w:r>
        <w:rPr/>
        <w:t xml:space="preserve">        </w:t>
      </w:r>
      <w:r>
        <w:rPr/>
        <w:t>int i, j, count, outer, locality;</w:t>
      </w:r>
    </w:p>
    <w:p>
      <w:pPr>
        <w:pStyle w:val="PreformattedText"/>
        <w:rPr/>
      </w:pPr>
      <w:r>
        <w:rPr/>
        <w:t xml:space="preserve">   </w:t>
      </w:r>
      <w:r>
        <w:rPr/>
        <w:t>int ws_base = 0;</w:t>
      </w:r>
    </w:p>
    <w:p>
      <w:pPr>
        <w:pStyle w:val="PreformattedText"/>
        <w:rPr/>
      </w:pPr>
      <w:r>
        <w:rPr/>
        <w:t xml:space="preserve">   </w:t>
      </w:r>
      <w:r>
        <w:rPr/>
        <w:t>int max_base = ((size / CACHE_LINE_SIZE) - 512);</w:t>
      </w:r>
    </w:p>
    <w:p>
      <w:pPr>
        <w:pStyle w:val="PreformattedText"/>
        <w:rPr/>
      </w:pPr>
      <w:r>
        <w:rPr/>
        <w:t xml:space="preserve">        </w:t>
      </w:r>
      <w:r>
        <w:rPr/>
        <w:t>for(outer = 0; outer &lt; (1&lt;&lt;20); ++outer) {</w:t>
      </w:r>
    </w:p>
    <w:p>
      <w:pPr>
        <w:pStyle w:val="PreformattedText"/>
        <w:rPr/>
      </w:pPr>
      <w:r>
        <w:rPr/>
        <w:t xml:space="preserve">      </w:t>
      </w:r>
      <w:r>
        <w:rPr/>
        <w:t>long r = simplerand() % max_base;</w:t>
      </w:r>
    </w:p>
    <w:p>
      <w:pPr>
        <w:pStyle w:val="PreformattedText"/>
        <w:rPr/>
      </w:pPr>
      <w:r>
        <w:rPr/>
        <w:t xml:space="preserve">      </w:t>
      </w:r>
      <w:r>
        <w:rPr/>
        <w:t>// Pick a starting offset</w:t>
      </w:r>
    </w:p>
    <w:p>
      <w:pPr>
        <w:pStyle w:val="PreformattedText"/>
        <w:rPr/>
      </w:pPr>
      <w:r>
        <w:rPr/>
        <w:t xml:space="preserve">      </w:t>
      </w:r>
      <w:r>
        <w:rPr/>
        <w:t>if( opt_random_access ) {</w:t>
      </w:r>
    </w:p>
    <w:p>
      <w:pPr>
        <w:pStyle w:val="PreformattedText"/>
        <w:rPr/>
      </w:pPr>
      <w:r>
        <w:rPr/>
        <w:t xml:space="preserve">         </w:t>
      </w:r>
      <w:r>
        <w:rPr/>
        <w:t>ws_base = r;</w:t>
      </w:r>
    </w:p>
    <w:p>
      <w:pPr>
        <w:pStyle w:val="PreformattedText"/>
        <w:rPr/>
      </w:pPr>
      <w:r>
        <w:rPr/>
        <w:t xml:space="preserve">      </w:t>
      </w:r>
      <w:r>
        <w:rPr/>
        <w:t>} else {</w:t>
      </w:r>
    </w:p>
    <w:p>
      <w:pPr>
        <w:pStyle w:val="PreformattedText"/>
        <w:rPr/>
      </w:pPr>
      <w:r>
        <w:rPr/>
        <w:t xml:space="preserve">         </w:t>
      </w:r>
      <w:r>
        <w:rPr/>
        <w:t>ws_base += 512;</w:t>
      </w:r>
    </w:p>
    <w:p>
      <w:pPr>
        <w:pStyle w:val="PreformattedText"/>
        <w:rPr/>
      </w:pPr>
      <w:r>
        <w:rPr/>
        <w:t xml:space="preserve">         </w:t>
      </w:r>
      <w:r>
        <w:rPr/>
        <w:t>if( ws_base &gt;= max_base ) {</w:t>
      </w:r>
    </w:p>
    <w:p>
      <w:pPr>
        <w:pStyle w:val="PreformattedText"/>
        <w:rPr/>
      </w:pPr>
      <w:r>
        <w:rPr/>
        <w:t xml:space="preserve">            </w:t>
      </w:r>
      <w:r>
        <w:rPr/>
        <w:t>ws_base = 0;</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for(locality = 0; locality &lt; 16; locality++) {</w:t>
      </w:r>
    </w:p>
    <w:p>
      <w:pPr>
        <w:pStyle w:val="PreformattedText"/>
        <w:rPr/>
      </w:pPr>
      <w:r>
        <w:rPr/>
        <w:t xml:space="preserve">         </w:t>
      </w:r>
      <w:r>
        <w:rPr/>
        <w:t>volatile char *a;</w:t>
      </w:r>
    </w:p>
    <w:p>
      <w:pPr>
        <w:pStyle w:val="PreformattedText"/>
        <w:rPr/>
      </w:pPr>
      <w:r>
        <w:rPr/>
        <w:t xml:space="preserve">         </w:t>
      </w:r>
      <w:r>
        <w:rPr/>
        <w:t>char c;</w:t>
      </w:r>
    </w:p>
    <w:p>
      <w:pPr>
        <w:pStyle w:val="PreformattedText"/>
        <w:rPr/>
      </w:pPr>
      <w:r>
        <w:rPr/>
        <w:t xml:space="preserve">         </w:t>
      </w:r>
      <w:r>
        <w:rPr/>
        <w:t>for(i = 0; i &lt; 512; i++) {</w:t>
      </w:r>
    </w:p>
    <w:p>
      <w:pPr>
        <w:pStyle w:val="PreformattedText"/>
        <w:rPr/>
      </w:pPr>
      <w:r>
        <w:rPr/>
        <w:t xml:space="preserve">            </w:t>
      </w:r>
      <w:r>
        <w:rPr/>
        <w:t>// Working set of 512 cache lines, 32KB</w:t>
      </w:r>
    </w:p>
    <w:p>
      <w:pPr>
        <w:pStyle w:val="PreformattedText"/>
        <w:rPr/>
      </w:pPr>
      <w:r>
        <w:rPr/>
        <w:t xml:space="preserve">            </w:t>
      </w:r>
      <w:r>
        <w:rPr/>
        <w:t>a = p + ws_base + i * CACHE_LINE_SIZE;</w:t>
      </w:r>
    </w:p>
    <w:p>
      <w:pPr>
        <w:pStyle w:val="PreformattedText"/>
        <w:rPr/>
      </w:pPr>
      <w:r>
        <w:rPr/>
        <w:t xml:space="preserve">            </w:t>
      </w:r>
      <w:r>
        <w:rPr/>
        <w:t>if((i%8) == 0) {</w:t>
      </w:r>
    </w:p>
    <w:p>
      <w:pPr>
        <w:pStyle w:val="PreformattedText"/>
        <w:rPr/>
      </w:pPr>
      <w:r>
        <w:rPr/>
        <w:t xml:space="preserve">               </w:t>
      </w:r>
      <w:r>
        <w:rPr/>
        <w:t>*a = 1;</w:t>
      </w:r>
    </w:p>
    <w:p>
      <w:pPr>
        <w:pStyle w:val="PreformattedText"/>
        <w:rPr/>
      </w:pPr>
      <w:r>
        <w:rPr/>
        <w:t xml:space="preserve">            </w:t>
      </w:r>
      <w:r>
        <w:rPr/>
        <w:t>} else {</w:t>
      </w:r>
    </w:p>
    <w:p>
      <w:pPr>
        <w:pStyle w:val="PreformattedText"/>
        <w:rPr/>
      </w:pPr>
      <w:r>
        <w:rPr/>
        <w:t xml:space="preserve">               </w:t>
      </w:r>
      <w:r>
        <w:rPr/>
        <w:t>c = *a;</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t xml:space="preserve">This simple random number generator comes from wikipedia. We give it to you so you can observe it using a simple profiler. Note that our code calls this function whether or not it is doing a random traversal. Explain why in your report. </w:t>
      </w:r>
    </w:p>
    <w:p>
      <w:pPr>
        <w:pStyle w:val="PreformattedText"/>
        <w:rPr/>
      </w:pPr>
      <w:r>
        <w:rPr/>
        <w:t>///////////////////////////////////////////////////////////////</w:t>
      </w:r>
    </w:p>
    <w:p>
      <w:pPr>
        <w:pStyle w:val="PreformattedText"/>
        <w:rPr/>
      </w:pPr>
      <w:r>
        <w:rPr/>
        <w:t>// Simple, fast random number generator, here so we can observe it using profiler</w:t>
      </w:r>
    </w:p>
    <w:p>
      <w:pPr>
        <w:pStyle w:val="PreformattedText"/>
        <w:rPr/>
      </w:pPr>
      <w:r>
        <w:rPr/>
        <w:t>long x = 1, y = 4, z = 7, w = 13;</w:t>
      </w:r>
    </w:p>
    <w:p>
      <w:pPr>
        <w:pStyle w:val="PreformattedText"/>
        <w:rPr/>
      </w:pPr>
      <w:r>
        <w:rPr/>
      </w:r>
    </w:p>
    <w:p>
      <w:pPr>
        <w:pStyle w:val="PreformattedText"/>
        <w:rPr/>
      </w:pPr>
      <w:r>
        <w:rPr/>
        <w:t>long simplerand(void) {</w:t>
      </w:r>
    </w:p>
    <w:p>
      <w:pPr>
        <w:pStyle w:val="PreformattedText"/>
        <w:rPr/>
      </w:pPr>
      <w:r>
        <w:rPr/>
        <w:t xml:space="preserve">        </w:t>
      </w:r>
      <w:r>
        <w:rPr/>
        <w:t>long t = x;</w:t>
      </w:r>
    </w:p>
    <w:p>
      <w:pPr>
        <w:pStyle w:val="PreformattedText"/>
        <w:rPr/>
      </w:pPr>
      <w:r>
        <w:rPr/>
        <w:t xml:space="preserve">        </w:t>
      </w:r>
      <w:r>
        <w:rPr/>
        <w:t>t ^= t &lt;&lt; 11;</w:t>
      </w:r>
    </w:p>
    <w:p>
      <w:pPr>
        <w:pStyle w:val="PreformattedText"/>
        <w:rPr/>
      </w:pPr>
      <w:r>
        <w:rPr/>
        <w:t xml:space="preserve">        </w:t>
      </w:r>
      <w:r>
        <w:rPr/>
        <w:t>t ^= t &gt;&gt; 8;</w:t>
      </w:r>
    </w:p>
    <w:p>
      <w:pPr>
        <w:pStyle w:val="PreformattedText"/>
        <w:rPr/>
      </w:pPr>
      <w:r>
        <w:rPr/>
        <w:t xml:space="preserve">        </w:t>
      </w:r>
      <w:r>
        <w:rPr/>
        <w:t>x = y;</w:t>
      </w:r>
    </w:p>
    <w:p>
      <w:pPr>
        <w:pStyle w:val="PreformattedText"/>
        <w:rPr/>
      </w:pPr>
      <w:r>
        <w:rPr/>
        <w:t xml:space="preserve">        </w:t>
      </w:r>
      <w:r>
        <w:rPr/>
        <w:t>y = z;</w:t>
      </w:r>
    </w:p>
    <w:p>
      <w:pPr>
        <w:pStyle w:val="PreformattedText"/>
        <w:rPr/>
      </w:pPr>
      <w:r>
        <w:rPr/>
        <w:t xml:space="preserve">        </w:t>
      </w:r>
      <w:r>
        <w:rPr/>
        <w:t>z = w;</w:t>
      </w:r>
    </w:p>
    <w:p>
      <w:pPr>
        <w:pStyle w:val="PreformattedText"/>
        <w:rPr/>
      </w:pPr>
      <w:r>
        <w:rPr/>
        <w:t xml:space="preserve">        </w:t>
      </w:r>
      <w:r>
        <w:rPr/>
        <w:t>w ^= w &gt;&gt; 19;</w:t>
      </w:r>
    </w:p>
    <w:p>
      <w:pPr>
        <w:pStyle w:val="PreformattedText"/>
        <w:rPr/>
      </w:pPr>
      <w:r>
        <w:rPr/>
        <w:t xml:space="preserve">        </w:t>
      </w:r>
      <w:r>
        <w:rPr/>
        <w:t>w ^= t;</w:t>
      </w:r>
    </w:p>
    <w:p>
      <w:pPr>
        <w:pStyle w:val="PreformattedText"/>
        <w:rPr/>
      </w:pPr>
      <w:r>
        <w:rPr/>
        <w:t xml:space="preserve">        </w:t>
      </w:r>
      <w:r>
        <w:rPr/>
        <w:t>return w;</w:t>
      </w:r>
    </w:p>
    <w:p>
      <w:pPr>
        <w:pStyle w:val="PreformattedText"/>
        <w:spacing w:before="0" w:after="283"/>
        <w:rPr/>
      </w:pPr>
      <w:r>
        <w:rPr/>
        <w:t>}</w:t>
      </w:r>
    </w:p>
    <w:p>
      <w:pPr>
        <w:pStyle w:val="TextBody"/>
        <w:rPr/>
      </w:pPr>
      <w:r>
        <w:rPr/>
        <w:t xml:space="preserve">Enable your tracing events right before calling do_mem_access, then disable the events, read the results and report them along with the </w:t>
      </w:r>
      <w:r>
        <w:rPr>
          <w:rStyle w:val="SourceText"/>
        </w:rPr>
        <w:t>getrusage</w:t>
      </w:r>
      <w:r>
        <w:rPr/>
        <w:t xml:space="preserve"> results. You should compute and report the cache miss rate and the data TLB miss rate as a percentage (100.0 * cache misses / cache_accesses and 100.0 * tlb misses / cache_accesses). Also look at the counts themselves. </w:t>
      </w:r>
    </w:p>
    <w:p>
      <w:pPr>
        <w:pStyle w:val="TextBody"/>
        <w:rPr/>
      </w:pPr>
      <w:ins w:id="310" w:author="Unknown Author" w:date="2017-02-18T12:16:00Z">
        <w:r>
          <w:rPr/>
          <w:t>SEQUENTIAL ACCESS:</w:t>
        </w:r>
      </w:ins>
    </w:p>
    <w:p>
      <w:pPr>
        <w:pStyle w:val="TextBody"/>
        <w:rPr/>
      </w:pPr>
      <w:ins w:id="311" w:author="Unknown Author" w:date="2017-02-18T12:15:00Z">
        <w:r>
          <w:rPr/>
          <w:t>Clearing cache</w:t>
        </w:r>
      </w:ins>
    </w:p>
    <w:p>
      <w:pPr>
        <w:pStyle w:val="TextBody"/>
        <w:rPr/>
      </w:pPr>
      <w:ins w:id="312" w:author="Unknown Author" w:date="2017-02-18T12:15:00Z">
        <w:r>
          <w:rPr/>
          <w:t>Setting cpu affinitystarting instrumented stuff</w:t>
        </w:r>
      </w:ins>
    </w:p>
    <w:p>
      <w:pPr>
        <w:pStyle w:val="TextBody"/>
        <w:rPr/>
      </w:pPr>
      <w:ins w:id="313" w:author="Unknown Author" w:date="2017-02-18T12:15:00Z">
        <w:r>
          <w:rPr/>
          <w:t>ending instrumented stuff</w:t>
        </w:r>
      </w:ins>
    </w:p>
    <w:p>
      <w:pPr>
        <w:pStyle w:val="TextBody"/>
        <w:rPr/>
      </w:pPr>
      <w:ins w:id="314" w:author="Unknown Author" w:date="2017-02-18T12:15:00Z">
        <w:r>
          <w:rPr/>
          <w:t>L1 Data Cache Read Accesses: 44172599114</w:t>
        </w:r>
      </w:ins>
    </w:p>
    <w:p>
      <w:pPr>
        <w:pStyle w:val="TextBody"/>
        <w:rPr/>
      </w:pPr>
      <w:ins w:id="315" w:author="Unknown Author" w:date="2017-02-18T12:15:00Z">
        <w:r>
          <w:rPr/>
          <w:t>L1 Data Cache Write Accesses: 268514101</w:t>
        </w:r>
      </w:ins>
    </w:p>
    <w:p>
      <w:pPr>
        <w:pStyle w:val="TextBody"/>
        <w:rPr/>
      </w:pPr>
      <w:ins w:id="316" w:author="Unknown Author" w:date="2017-02-18T12:15:00Z">
        <w:r>
          <w:rPr/>
          <w:t>L1 Data Cache Prefetch Accesses: 0</w:t>
        </w:r>
      </w:ins>
    </w:p>
    <w:p>
      <w:pPr>
        <w:pStyle w:val="TextBody"/>
        <w:rPr/>
      </w:pPr>
      <w:ins w:id="317" w:author="Unknown Author" w:date="2017-02-18T12:15:00Z">
        <w:r>
          <w:rPr/>
          <w:t>L1 Data Cache Read Misses: 12620477</w:t>
        </w:r>
      </w:ins>
    </w:p>
    <w:p>
      <w:pPr>
        <w:pStyle w:val="TextBody"/>
        <w:rPr/>
      </w:pPr>
      <w:ins w:id="318" w:author="Unknown Author" w:date="2017-02-18T12:15:00Z">
        <w:r>
          <w:rPr/>
          <w:t>L1 Data Cache Prefetch Misses: 0</w:t>
        </w:r>
      </w:ins>
    </w:p>
    <w:p>
      <w:pPr>
        <w:pStyle w:val="TextBody"/>
        <w:rPr/>
      </w:pPr>
      <w:ins w:id="319" w:author="Unknown Author" w:date="2017-02-18T12:15:00Z">
        <w:r>
          <w:rPr/>
          <w:t>DTLB Read Misses: 14110</w:t>
        </w:r>
      </w:ins>
    </w:p>
    <w:p>
      <w:pPr>
        <w:pStyle w:val="TextBody"/>
        <w:rPr/>
      </w:pPr>
      <w:ins w:id="320" w:author="Unknown Author" w:date="2017-02-18T12:15:00Z">
        <w:r>
          <w:rPr/>
          <w:t>Cache Miss Rate = 12620477./44172599114 * 100% = 0.02857082728464598 %</w:t>
        </w:r>
      </w:ins>
    </w:p>
    <w:p>
      <w:pPr>
        <w:pStyle w:val="TextBody"/>
        <w:rPr/>
      </w:pPr>
      <w:ins w:id="321" w:author="Unknown Author" w:date="2017-02-18T12:15:00Z">
        <w:r>
          <w:rPr/>
          <w:t xml:space="preserve">TLB Miss Rate = </w:t>
        </w:r>
      </w:ins>
      <w:ins w:id="322" w:author="Unknown Author" w:date="2017-02-18T12:16:00Z">
        <w:r>
          <w:rPr/>
          <w:t>14110.0/44172599114 * 100% = 3.1942879257761394e-05 %</w:t>
        </w:r>
      </w:ins>
    </w:p>
    <w:p>
      <w:pPr>
        <w:pStyle w:val="TextBody"/>
        <w:rPr/>
      </w:pPr>
      <w:ins w:id="323" w:author="Unknown Author" w:date="2017-02-18T12:16:00Z">
        <w:r>
          <w:rPr/>
          <w:t>RANDOM ACCESS:</w:t>
        </w:r>
      </w:ins>
    </w:p>
    <w:p>
      <w:pPr>
        <w:pStyle w:val="TextBody"/>
        <w:rPr/>
      </w:pPr>
      <w:ins w:id="324" w:author="Unknown Author" w:date="2017-02-18T12:19:00Z">
        <w:r>
          <w:rPr/>
          <w:t>Clearing cache</w:t>
        </w:r>
      </w:ins>
    </w:p>
    <w:p>
      <w:pPr>
        <w:pStyle w:val="TextBody"/>
        <w:rPr/>
      </w:pPr>
      <w:ins w:id="325" w:author="Unknown Author" w:date="2017-02-18T12:19:00Z">
        <w:r>
          <w:rPr/>
          <w:t>Setting cpu affinity</w:t>
        </w:r>
      </w:ins>
    </w:p>
    <w:p>
      <w:pPr>
        <w:pStyle w:val="TextBody"/>
        <w:rPr/>
      </w:pPr>
      <w:ins w:id="326" w:author="Unknown Author" w:date="2017-02-18T12:19:00Z">
        <w:r>
          <w:rPr/>
          <w:t>starting instrumented stuff</w:t>
        </w:r>
      </w:ins>
    </w:p>
    <w:p>
      <w:pPr>
        <w:pStyle w:val="TextBody"/>
        <w:rPr/>
      </w:pPr>
      <w:ins w:id="327" w:author="Unknown Author" w:date="2017-02-18T12:19:00Z">
        <w:r>
          <w:rPr/>
          <w:t>ending instrumented stuff</w:t>
        </w:r>
      </w:ins>
    </w:p>
    <w:p>
      <w:pPr>
        <w:pStyle w:val="TextBody"/>
        <w:rPr/>
      </w:pPr>
      <w:ins w:id="328" w:author="Unknown Author" w:date="2017-02-18T12:19:00Z">
        <w:r>
          <w:rPr/>
          <w:t>L1 Data Cache Read Accesses: 44009901750</w:t>
        </w:r>
      </w:ins>
    </w:p>
    <w:p>
      <w:pPr>
        <w:pStyle w:val="TextBody"/>
        <w:rPr/>
      </w:pPr>
      <w:ins w:id="329" w:author="Unknown Author" w:date="2017-02-18T12:19:00Z">
        <w:r>
          <w:rPr/>
          <w:t>L1 Data Cache Write Accesses: 270055746</w:t>
        </w:r>
      </w:ins>
    </w:p>
    <w:p>
      <w:pPr>
        <w:pStyle w:val="TextBody"/>
        <w:rPr/>
      </w:pPr>
      <w:ins w:id="330" w:author="Unknown Author" w:date="2017-02-18T12:19:00Z">
        <w:r>
          <w:rPr/>
          <w:t>L1 Data Cache Prefetch Accesses: 0</w:t>
        </w:r>
      </w:ins>
    </w:p>
    <w:p>
      <w:pPr>
        <w:pStyle w:val="TextBody"/>
        <w:rPr/>
      </w:pPr>
      <w:ins w:id="331" w:author="Unknown Author" w:date="2017-02-18T12:19:00Z">
        <w:r>
          <w:rPr/>
          <w:t>L1 Data Cache Read Misses: 14909907</w:t>
        </w:r>
      </w:ins>
    </w:p>
    <w:p>
      <w:pPr>
        <w:pStyle w:val="TextBody"/>
        <w:rPr/>
      </w:pPr>
      <w:ins w:id="332" w:author="Unknown Author" w:date="2017-02-18T12:19:00Z">
        <w:r>
          <w:rPr/>
          <w:t>L1 Data Cache Prefetch Misses: 0</w:t>
        </w:r>
      </w:ins>
    </w:p>
    <w:p>
      <w:pPr>
        <w:pStyle w:val="TextBody"/>
        <w:rPr/>
      </w:pPr>
      <w:ins w:id="333" w:author="Unknown Author" w:date="2017-02-18T12:19:00Z">
        <w:r>
          <w:rPr/>
          <w:t>DTLB Read Misses: 411520</w:t>
        </w:r>
      </w:ins>
    </w:p>
    <w:p>
      <w:pPr>
        <w:pStyle w:val="TextBody"/>
        <w:rPr/>
      </w:pPr>
      <w:ins w:id="334" w:author="Unknown Author" w:date="2017-02-18T12:21:00Z">
        <w:r>
          <w:rPr/>
          <w:t>Cache Miss Rate = 14909907./44009901750 * 100% = 0.03387852825642811 %</w:t>
        </w:r>
      </w:ins>
    </w:p>
    <w:p>
      <w:pPr>
        <w:pStyle w:val="TextBody"/>
        <w:rPr/>
      </w:pPr>
      <w:ins w:id="335" w:author="Unknown Author" w:date="2017-02-18T12:21:00Z">
        <w:r>
          <w:rPr/>
          <w:t>TLB Miss Rate = 411520./44009901750 * 100% = 0.0009350623010650097</w:t>
        </w:r>
      </w:ins>
      <w:ins w:id="336" w:author="Unknown Author" w:date="2017-02-18T12:22:00Z">
        <w:r>
          <w:rPr/>
          <w:t>%</w:t>
        </w:r>
      </w:ins>
    </w:p>
    <w:p>
      <w:pPr>
        <w:pStyle w:val="TextBody"/>
        <w:rPr/>
      </w:pPr>
      <w:r>
        <w:rPr/>
        <w:t xml:space="preserve">To be even more careful about generating repeatable results you should flush the level 1 data cache before enabling the performance counters. You can do this by reading (or writing, if your cache does write allocate) a memory buffer that is larger than your cache size. Also, lock your process onto a single processor and describe the system calls you need to do this in your report. </w:t>
      </w:r>
      <w:ins w:id="337" w:author="Unknown Author" w:date="2017-02-18T12:45:00Z">
        <w:r>
          <w:rPr/>
          <w:br/>
          <w:br/>
        </w:r>
      </w:ins>
      <w:ins w:id="338" w:author="Unknown Author" w:date="2017-02-18T12:45:00Z">
        <w:r>
          <w:rPr/>
          <w:t xml:space="preserve">  printf("Clearing cache\n");</w:t>
        </w:r>
      </w:ins>
    </w:p>
    <w:p>
      <w:pPr>
        <w:pStyle w:val="TextBody"/>
        <w:rPr/>
      </w:pPr>
      <w:ins w:id="339" w:author="Unknown Author" w:date="2017-02-18T12:45:00Z">
        <w:r>
          <w:rPr/>
          <w:t xml:space="preserve">  </w:t>
        </w:r>
      </w:ins>
      <w:ins w:id="340" w:author="Unknown Author" w:date="2017-02-18T12:45:00Z">
        <w:r>
          <w:rPr/>
          <w:t>char* wasted_space;</w:t>
        </w:r>
      </w:ins>
    </w:p>
    <w:p>
      <w:pPr>
        <w:pStyle w:val="TextBody"/>
        <w:rPr/>
      </w:pPr>
      <w:ins w:id="341" w:author="Unknown Author" w:date="2017-02-18T12:45:00Z">
        <w:r>
          <w:rPr/>
          <w:t xml:space="preserve">  </w:t>
        </w:r>
      </w:ins>
      <w:ins w:id="342" w:author="Unknown Author" w:date="2017-02-18T12:45:00Z">
        <w:r>
          <w:rPr/>
          <w:t>wasted_space = (char *) malloc(64*1000*3);</w:t>
        </w:r>
      </w:ins>
    </w:p>
    <w:p>
      <w:pPr>
        <w:pStyle w:val="TextBody"/>
        <w:rPr/>
      </w:pPr>
      <w:ins w:id="343" w:author="Unknown Author" w:date="2017-02-18T12:45:00Z">
        <w:r>
          <w:rPr/>
          <w:t xml:space="preserve">  </w:t>
        </w:r>
      </w:ins>
      <w:ins w:id="344" w:author="Unknown Author" w:date="2017-02-18T12:45:00Z">
        <w:r>
          <w:rPr/>
          <w:t>char x;</w:t>
        </w:r>
      </w:ins>
    </w:p>
    <w:p>
      <w:pPr>
        <w:pStyle w:val="TextBody"/>
        <w:rPr/>
      </w:pPr>
      <w:ins w:id="345" w:author="Unknown Author" w:date="2017-02-18T12:45:00Z">
        <w:r>
          <w:rPr/>
          <w:t xml:space="preserve">  </w:t>
        </w:r>
      </w:ins>
      <w:ins w:id="346" w:author="Unknown Author" w:date="2017-02-18T12:45:00Z">
        <w:r>
          <w:rPr/>
          <w:t>for(int i=0; i&lt;64*1000*3; i++){</w:t>
        </w:r>
      </w:ins>
    </w:p>
    <w:p>
      <w:pPr>
        <w:pStyle w:val="TextBody"/>
        <w:rPr/>
      </w:pPr>
      <w:ins w:id="347" w:author="Unknown Author" w:date="2017-02-18T12:45:00Z">
        <w:r>
          <w:rPr/>
          <w:t xml:space="preserve">    </w:t>
        </w:r>
      </w:ins>
      <w:ins w:id="348" w:author="Unknown Author" w:date="2017-02-18T12:45:00Z">
        <w:r>
          <w:rPr/>
          <w:t>x = wasted_space[i];</w:t>
        </w:r>
      </w:ins>
    </w:p>
    <w:p>
      <w:pPr>
        <w:pStyle w:val="TextBody"/>
        <w:rPr/>
      </w:pPr>
      <w:ins w:id="349" w:author="Unknown Author" w:date="2017-02-18T12:45:00Z">
        <w:r>
          <w:rPr/>
          <w:t xml:space="preserve">  </w:t>
        </w:r>
      </w:ins>
      <w:ins w:id="350" w:author="Unknown Author" w:date="2017-02-18T12:45:00Z">
        <w:r>
          <w:rPr/>
          <w:t>}</w:t>
        </w:r>
      </w:ins>
    </w:p>
    <w:p>
      <w:pPr>
        <w:pStyle w:val="TextBody"/>
        <w:rPr/>
      </w:pPr>
      <w:ins w:id="351" w:author="Unknown Author" w:date="2017-02-18T12:45:00Z">
        <w:r>
          <w:rPr/>
          <w:t xml:space="preserve">  </w:t>
        </w:r>
      </w:ins>
      <w:ins w:id="352" w:author="Unknown Author" w:date="2017-02-18T12:45:00Z">
        <w:r>
          <w:rPr/>
          <w:t>// set cpu affinity</w:t>
        </w:r>
      </w:ins>
    </w:p>
    <w:p>
      <w:pPr>
        <w:pStyle w:val="TextBody"/>
        <w:rPr/>
      </w:pPr>
      <w:ins w:id="353" w:author="Unknown Author" w:date="2017-02-18T12:45:00Z">
        <w:r>
          <w:rPr/>
          <w:t xml:space="preserve">  </w:t>
        </w:r>
      </w:ins>
      <w:ins w:id="354" w:author="Unknown Author" w:date="2017-02-18T12:45:00Z">
        <w:r>
          <w:rPr/>
          <w:t>printf("Setting cpu affinity\n");</w:t>
        </w:r>
      </w:ins>
    </w:p>
    <w:p>
      <w:pPr>
        <w:pStyle w:val="TextBody"/>
        <w:rPr/>
      </w:pPr>
      <w:ins w:id="355" w:author="Unknown Author" w:date="2017-02-18T12:45:00Z">
        <w:r>
          <w:rPr/>
          <w:t xml:space="preserve">  </w:t>
        </w:r>
      </w:ins>
      <w:ins w:id="356" w:author="Unknown Author" w:date="2017-02-18T12:45:00Z">
        <w:r>
          <w:rPr/>
          <w:t>cpu_set_t mask;</w:t>
        </w:r>
      </w:ins>
    </w:p>
    <w:p>
      <w:pPr>
        <w:pStyle w:val="TextBody"/>
        <w:rPr/>
      </w:pPr>
      <w:ins w:id="357" w:author="Unknown Author" w:date="2017-02-18T12:45:00Z">
        <w:r>
          <w:rPr/>
          <w:t xml:space="preserve">  </w:t>
        </w:r>
      </w:ins>
      <w:ins w:id="358" w:author="Unknown Author" w:date="2017-02-18T12:45:00Z">
        <w:r>
          <w:rPr/>
          <w:t>CPU_ZERO(&amp;mask);  // no cpus</w:t>
        </w:r>
      </w:ins>
    </w:p>
    <w:p>
      <w:pPr>
        <w:pStyle w:val="TextBody"/>
        <w:rPr/>
      </w:pPr>
      <w:ins w:id="359" w:author="Unknown Author" w:date="2017-02-18T12:45:00Z">
        <w:r>
          <w:rPr/>
          <w:t xml:space="preserve">  </w:t>
        </w:r>
      </w:ins>
      <w:ins w:id="360" w:author="Unknown Author" w:date="2017-02-18T12:45:00Z">
        <w:r>
          <w:rPr/>
          <w:t>CPU_SET(0, &amp;mask);  // add cpu zero</w:t>
        </w:r>
      </w:ins>
    </w:p>
    <w:p>
      <w:pPr>
        <w:pStyle w:val="TextBody"/>
        <w:rPr/>
      </w:pPr>
      <w:ins w:id="361" w:author="Unknown Author" w:date="2017-02-18T12:45:00Z">
        <w:r>
          <w:rPr/>
          <w:t xml:space="preserve">  </w:t>
        </w:r>
      </w:ins>
      <w:ins w:id="362" w:author="Unknown Author" w:date="2017-02-18T12:45:00Z">
        <w:r>
          <w:rPr/>
          <w:t>int result = sched_setaffinity(0, sizeof(mask), &amp;mask);  // apply mask</w:t>
        </w:r>
      </w:ins>
    </w:p>
    <w:p>
      <w:pPr>
        <w:pStyle w:val="TextBody"/>
        <w:rPr/>
      </w:pPr>
      <w:ins w:id="363" w:author="Unknown Author" w:date="2017-02-18T12:45:00Z">
        <w:r>
          <w:rPr/>
          <w:t xml:space="preserve">  </w:t>
        </w:r>
      </w:ins>
      <w:ins w:id="364" w:author="Unknown Author" w:date="2017-02-18T12:45:00Z">
        <w:r>
          <w:rPr/>
          <w:t>if (result){</w:t>
        </w:r>
      </w:ins>
    </w:p>
    <w:p>
      <w:pPr>
        <w:pStyle w:val="TextBody"/>
        <w:rPr/>
      </w:pPr>
      <w:ins w:id="365" w:author="Unknown Author" w:date="2017-02-18T12:45:00Z">
        <w:r>
          <w:rPr/>
          <w:t xml:space="preserve">    </w:t>
        </w:r>
      </w:ins>
      <w:ins w:id="366" w:author="Unknown Author" w:date="2017-02-18T12:45:00Z">
        <w:r>
          <w:rPr/>
          <w:t>printf("Error setting affinity code %d\n", result);</w:t>
        </w:r>
      </w:ins>
    </w:p>
    <w:p>
      <w:pPr>
        <w:pStyle w:val="TextBody"/>
        <w:rPr/>
      </w:pPr>
      <w:ins w:id="367" w:author="Unknown Author" w:date="2017-02-18T12:45:00Z">
        <w:r>
          <w:rPr/>
          <w:t xml:space="preserve">  </w:t>
        </w:r>
      </w:ins>
      <w:ins w:id="368" w:author="Unknown Author" w:date="2017-02-18T12:45:00Z">
        <w:r>
          <w:rPr/>
          <w:t>}</w:t>
        </w:r>
      </w:ins>
    </w:p>
    <w:p>
      <w:pPr>
        <w:pStyle w:val="Heading3"/>
        <w:rPr/>
      </w:pPr>
      <w:r>
        <w:rPr/>
        <w:t>Measuring memory access behavior</w:t>
      </w:r>
    </w:p>
    <w:p>
      <w:pPr>
        <w:pStyle w:val="TextBody"/>
        <w:rPr/>
      </w:pPr>
      <w:r>
        <w:rPr/>
        <w:t xml:space="preserve">This is the main part of your lab. Perform the following experiments. </w:t>
      </w:r>
      <w:r>
        <w:rPr>
          <w:highlight w:val="yellow"/>
          <w:rPrChange w:id="0" w:author="Unknown Author" w:date="2017-02-18T12:56:00Z"/>
        </w:rPr>
        <w:t xml:space="preserve">Allocate your buffer using </w:t>
      </w:r>
      <w:r>
        <w:rPr>
          <w:rStyle w:val="SourceText"/>
          <w:highlight w:val="yellow"/>
          <w:rPrChange w:id="0" w:author="Unknown Author" w:date="2017-02-18T12:56:00Z"/>
        </w:rPr>
        <w:t>mmap</w:t>
      </w:r>
      <w:r>
        <w:rPr/>
        <w:t xml:space="preserve">, </w:t>
      </w:r>
      <w:r>
        <w:rPr>
          <w:highlight w:val="yellow"/>
          <w:rPrChange w:id="0" w:author="Unknown Author" w:date="2017-02-18T12:56:00Z"/>
        </w:rPr>
        <w:t>both mapping anonymous memory and file-backed memory</w:t>
      </w:r>
      <w:r>
        <w:rPr/>
        <w:t xml:space="preserve">. Consider </w:t>
      </w:r>
      <w:r>
        <w:rPr>
          <w:highlight w:val="yellow"/>
          <w:rPrChange w:id="0" w:author="Unknown Author" w:date="2017-02-18T12:56:00Z"/>
        </w:rPr>
        <w:t>sequential and random access</w:t>
      </w:r>
      <w:r>
        <w:rPr/>
        <w:t xml:space="preserve"> (these are properties of the </w:t>
      </w:r>
      <w:r>
        <w:rPr>
          <w:rStyle w:val="SourceText"/>
        </w:rPr>
        <w:t>do_mem_access</w:t>
      </w:r>
      <w:r>
        <w:rPr/>
        <w:t xml:space="preserve"> code we supply). </w:t>
      </w:r>
      <w:r>
        <w:rPr>
          <w:highlight w:val="yellow"/>
          <w:rPrChange w:id="0" w:author="Unknown Author" w:date="2017-02-18T12:56:00Z"/>
        </w:rPr>
        <w:t xml:space="preserve">For file-based </w:t>
      </w:r>
      <w:r>
        <w:rPr>
          <w:rStyle w:val="SourceText"/>
          <w:highlight w:val="yellow"/>
          <w:rPrChange w:id="0" w:author="Unknown Author" w:date="2017-02-18T12:56:00Z"/>
        </w:rPr>
        <w:t>mmap</w:t>
      </w:r>
      <w:r>
        <w:rPr>
          <w:highlight w:val="yellow"/>
          <w:rPrChange w:id="0" w:author="Unknown Author" w:date="2017-02-18T12:56:00Z"/>
        </w:rPr>
        <w:t xml:space="preserve"> consider </w:t>
      </w:r>
      <w:r>
        <w:rPr>
          <w:rStyle w:val="SourceText"/>
          <w:highlight w:val="yellow"/>
          <w:rPrChange w:id="0" w:author="Unknown Author" w:date="2017-02-18T12:56:00Z"/>
        </w:rPr>
        <w:t>MAP_PRIVATE</w:t>
      </w:r>
      <w:r>
        <w:rPr>
          <w:highlight w:val="yellow"/>
          <w:rPrChange w:id="0" w:author="Unknown Author" w:date="2017-02-18T12:56:00Z"/>
        </w:rPr>
        <w:t xml:space="preserve"> and </w:t>
      </w:r>
      <w:r>
        <w:rPr>
          <w:rStyle w:val="SourceText"/>
          <w:highlight w:val="yellow"/>
          <w:rPrChange w:id="0" w:author="Unknown Author" w:date="2017-02-18T12:56:00Z"/>
        </w:rPr>
        <w:t>MAP_SHARED</w:t>
      </w:r>
      <w:r>
        <w:rPr>
          <w:highlight w:val="yellow"/>
          <w:rPrChange w:id="0" w:author="Unknown Author" w:date="2017-02-18T12:56:00Z"/>
        </w:rPr>
        <w:t xml:space="preserve">. Also consider </w:t>
      </w:r>
      <w:r>
        <w:rPr>
          <w:rStyle w:val="SourceText"/>
          <w:highlight w:val="yellow"/>
          <w:rPrChange w:id="0" w:author="Unknown Author" w:date="2017-02-18T12:56:00Z"/>
        </w:rPr>
        <w:t>MAP_POPULATE</w:t>
      </w:r>
      <w:r>
        <w:rPr/>
        <w:t xml:space="preserve">. </w:t>
      </w:r>
      <w:r>
        <w:rPr>
          <w:highlight w:val="yellow"/>
          <w:rPrChange w:id="0" w:author="Unknown Author" w:date="2017-02-18T12:57:00Z"/>
        </w:rPr>
        <w:t>Consider the case when you memset the entire buffer after allocating it</w:t>
      </w:r>
      <w:r>
        <w:rPr/>
        <w:t xml:space="preserve">. </w:t>
      </w:r>
      <w:r>
        <w:rPr>
          <w:highlight w:val="yellow"/>
          <w:rPrChange w:id="0" w:author="Unknown Author" w:date="2017-02-18T12:57:00Z"/>
        </w:rPr>
        <w:t xml:space="preserve">Call </w:t>
      </w:r>
      <w:r>
        <w:rPr>
          <w:rStyle w:val="SourceText"/>
          <w:highlight w:val="yellow"/>
          <w:rPrChange w:id="0" w:author="Unknown Author" w:date="2017-02-18T12:57:00Z"/>
        </w:rPr>
        <w:t>msync</w:t>
      </w:r>
      <w:r>
        <w:rPr>
          <w:highlight w:val="yellow"/>
          <w:rPrChange w:id="0" w:author="Unknown Author" w:date="2017-02-18T12:57:00Z"/>
        </w:rPr>
        <w:t xml:space="preserve"> after the memset</w:t>
      </w:r>
      <w:r>
        <w:rPr/>
        <w:t xml:space="preserve">. What does that do? </w:t>
      </w:r>
    </w:p>
    <w:p>
      <w:pPr>
        <w:pStyle w:val="TextBody"/>
        <w:rPr/>
      </w:pPr>
      <w:ins w:id="385" w:author="Unknown Author" w:date="2017-02-18T13:56:00Z">
        <w:r>
          <w:rPr/>
          <w:t>To generate file backed:</w:t>
        </w:r>
      </w:ins>
    </w:p>
    <w:p>
      <w:pPr>
        <w:pStyle w:val="TextBody"/>
        <w:rPr/>
      </w:pPr>
      <w:ins w:id="386" w:author="Unknown Author" w:date="2017-02-18T13:56:00Z">
        <w:r>
          <w:rPr/>
          <w:t>tb@tb-os:~/Projects/AdvOSLab1$ dd if=/dev/zero of=one_gb.txt count=1048576 bs=1024</w:t>
        </w:r>
      </w:ins>
    </w:p>
    <w:p>
      <w:pPr>
        <w:pStyle w:val="TextBody"/>
        <w:rPr/>
      </w:pPr>
      <w:ins w:id="387" w:author="Unknown Author" w:date="2017-02-18T13:56:00Z">
        <w:r>
          <w:rPr/>
          <w:t>1048576+0 records in</w:t>
        </w:r>
      </w:ins>
    </w:p>
    <w:p>
      <w:pPr>
        <w:pStyle w:val="TextBody"/>
        <w:rPr/>
      </w:pPr>
      <w:ins w:id="388" w:author="Unknown Author" w:date="2017-02-18T13:56:00Z">
        <w:r>
          <w:rPr/>
          <w:t>1048576+0 records out</w:t>
        </w:r>
      </w:ins>
    </w:p>
    <w:p>
      <w:pPr>
        <w:pStyle w:val="TextBody"/>
        <w:rPr/>
      </w:pPr>
      <w:ins w:id="389" w:author="Unknown Author" w:date="2017-02-18T13:56:00Z">
        <w:r>
          <w:rPr/>
          <w:t>1073741824 bytes (1.1 GB, 1.0 GiB) copied, 2.00902 s, 534 MB/s</w:t>
        </w:r>
      </w:ins>
    </w:p>
    <w:p>
      <w:pPr>
        <w:pStyle w:val="TextBody"/>
        <w:rPr/>
      </w:pPr>
      <w:ins w:id="390" w:author="Unknown Author" w:date="2017-02-18T13:31:00Z">
        <w:r>
          <w:rPr/>
          <w:t>Msync flushes back to memory</w:t>
        </w:r>
      </w:ins>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0"/>
        <w:gridCol w:w="1300"/>
        <w:gridCol w:w="957"/>
        <w:gridCol w:w="1366"/>
        <w:gridCol w:w="1367"/>
        <w:gridCol w:w="1366"/>
        <w:gridCol w:w="1369"/>
      </w:tblGrid>
      <w:tr>
        <w:trPr/>
        <w:tc>
          <w:tcPr>
            <w:tcW w:w="22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ins w:id="391" w:author="Unknown Author" w:date="2017-02-18T13:45:00Z">
              <w:r>
                <w:rPr/>
                <w:t>Total execution</w:t>
              </w:r>
            </w:ins>
          </w:p>
        </w:tc>
        <w:tc>
          <w:tcPr>
            <w:tcW w:w="9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ins w:id="392" w:author="Unknown Author" w:date="2017-02-18T13:45:00Z">
              <w:r>
                <w:rPr/>
                <w:t>CPU Utilization</w:t>
              </w:r>
            </w:ins>
          </w:p>
        </w:tc>
        <w:tc>
          <w:tcPr>
            <w:tcW w:w="1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ins w:id="393" w:author="Unknown Author" w:date="2017-02-18T13:46:00Z">
              <w:r>
                <w:rPr/>
                <w:t>L1 Data Cache Miss rate</w:t>
              </w:r>
            </w:ins>
          </w:p>
        </w:tc>
        <w:tc>
          <w:tcPr>
            <w:tcW w:w="13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ins w:id="394" w:author="Unknown Author" w:date="2017-02-18T13:46:00Z">
              <w:r>
                <w:rPr/>
                <w:t>DTLB Miss Rate</w:t>
              </w:r>
            </w:ins>
          </w:p>
        </w:tc>
        <w:tc>
          <w:tcPr>
            <w:tcW w:w="1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ins w:id="395" w:author="Unknown Author" w:date="2017-02-18T15:22:00Z">
              <w:r>
                <w:rPr/>
                <w:t xml:space="preserve">Soft </w:t>
              </w:r>
            </w:ins>
            <w:ins w:id="396" w:author="Unknown Author" w:date="2017-02-18T13:47:00Z">
              <w:r>
                <w:rPr/>
                <w:t>Pag</w:t>
              </w:r>
            </w:ins>
            <w:ins w:id="397" w:author="Unknown Author" w:date="2017-02-18T13:48:00Z">
              <w:r>
                <w:rPr/>
                <w:t>e faults</w:t>
              </w:r>
            </w:ins>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green"/>
              </w:rPr>
            </w:pPr>
            <w:ins w:id="398" w:author="Unknown Author" w:date="2017-02-18T13:31:00Z">
              <w:r>
                <w:rPr>
                  <w:highlight w:val="green"/>
                </w:rPr>
                <w:t>Anonymous</w:t>
              </w:r>
            </w:ins>
            <w:ins w:id="399" w:author="Unknown Author" w:date="2017-02-18T13:36:00Z">
              <w:r>
                <w:rPr>
                  <w:highlight w:val="green"/>
                </w:rPr>
                <w:t xml:space="preserve"> </w:t>
              </w:r>
            </w:ins>
            <w:ins w:id="400" w:author="Unknown Author" w:date="2017-02-18T13:37:00Z">
              <w:r>
                <w:rPr>
                  <w:highlight w:val="green"/>
                </w:rPr>
                <w:t>–</w:t>
              </w:r>
            </w:ins>
            <w:ins w:id="401" w:author="Unknown Author" w:date="2017-02-18T13:36:00Z">
              <w:r>
                <w:rPr>
                  <w:highlight w:val="green"/>
                </w:rPr>
                <w:t xml:space="preserve"> </w:t>
              </w:r>
            </w:ins>
            <w:ins w:id="402" w:author="Unknown Author" w:date="2017-02-18T13:36:00Z">
              <w:r>
                <w:rPr>
                  <w:highlight w:val="green"/>
                </w:rPr>
                <w:t>SEQUENTIAL</w:t>
              </w:r>
            </w:ins>
            <w:ins w:id="403" w:author="Unknown Author" w:date="2017-02-18T13:37:00Z">
              <w:r>
                <w:rPr>
                  <w:highlight w:val="green"/>
                </w:rPr>
                <w:t>, MAP_PRIVATE</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green"/>
              </w:rPr>
            </w:pPr>
            <w:r>
              <w:rPr>
                <w:highlight w:val="green"/>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green"/>
              </w:rPr>
            </w:pPr>
            <w:ins w:id="404" w:author="Unknown Author" w:date="2017-02-18T13:31:00Z">
              <w:r>
                <w:rPr>
                  <w:highlight w:val="green"/>
                </w:rPr>
                <w:t xml:space="preserve">File backed </w:t>
              </w:r>
            </w:ins>
            <w:ins w:id="405" w:author="Unknown Author" w:date="2017-02-18T13:33:00Z">
              <w:r>
                <w:rPr>
                  <w:highlight w:val="green"/>
                </w:rPr>
                <w:t>–</w:t>
              </w:r>
            </w:ins>
            <w:ins w:id="406" w:author="Unknown Author" w:date="2017-02-18T13:31:00Z">
              <w:r>
                <w:rPr>
                  <w:highlight w:val="green"/>
                </w:rPr>
                <w:t xml:space="preserve"> </w:t>
              </w:r>
            </w:ins>
          </w:p>
          <w:p>
            <w:pPr>
              <w:pStyle w:val="TableContents"/>
              <w:rPr>
                <w:highlight w:val="green"/>
              </w:rPr>
            </w:pPr>
            <w:ins w:id="407" w:author="Unknown Author" w:date="2017-02-18T13:31:00Z">
              <w:r>
                <w:rPr>
                  <w:highlight w:val="green"/>
                </w:rPr>
                <w:t>SEQUENTIAL,</w:t>
              </w:r>
            </w:ins>
          </w:p>
          <w:p>
            <w:pPr>
              <w:pStyle w:val="TableContents"/>
              <w:rPr>
                <w:highlight w:val="green"/>
              </w:rPr>
            </w:pPr>
            <w:ins w:id="408" w:author="Unknown Author" w:date="2017-02-18T13:31:00Z">
              <w:r>
                <w:rPr>
                  <w:highlight w:val="green"/>
                </w:rPr>
                <w:t>MAP_PRIVATE</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green"/>
              </w:rPr>
            </w:pPr>
            <w:r>
              <w:rPr>
                <w:highlight w:val="green"/>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green"/>
              </w:rPr>
            </w:pPr>
            <w:ins w:id="409" w:author="Unknown Author" w:date="2017-02-18T13:38:00Z">
              <w:r>
                <w:rPr>
                  <w:highlight w:val="green"/>
                </w:rPr>
                <w:t xml:space="preserve">Anonymous – </w:t>
              </w:r>
            </w:ins>
            <w:ins w:id="410" w:author="Unknown Author" w:date="2017-02-18T13:38:00Z">
              <w:r>
                <w:rPr>
                  <w:highlight w:val="green"/>
                </w:rPr>
                <w:t>RANDOM, MAP_PRIVATE</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green"/>
              </w:rPr>
            </w:pPr>
            <w:r>
              <w:rPr>
                <w:highlight w:val="green"/>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green"/>
              </w:rPr>
            </w:pPr>
            <w:ins w:id="411" w:author="Unknown Author" w:date="2017-02-18T13:38:00Z">
              <w:r>
                <w:rPr>
                  <w:highlight w:val="green"/>
                </w:rPr>
                <w:t xml:space="preserve">File backed – </w:t>
              </w:r>
            </w:ins>
          </w:p>
          <w:p>
            <w:pPr>
              <w:pStyle w:val="TableContents"/>
              <w:rPr>
                <w:highlight w:val="green"/>
              </w:rPr>
            </w:pPr>
            <w:ins w:id="412" w:author="Unknown Author" w:date="2017-02-18T13:38:00Z">
              <w:r>
                <w:rPr>
                  <w:highlight w:val="green"/>
                </w:rPr>
                <w:t>RANDOM,</w:t>
              </w:r>
            </w:ins>
          </w:p>
          <w:p>
            <w:pPr>
              <w:pStyle w:val="TableContents"/>
              <w:rPr>
                <w:highlight w:val="green"/>
              </w:rPr>
            </w:pPr>
            <w:ins w:id="413" w:author="Unknown Author" w:date="2017-02-18T13:38:00Z">
              <w:r>
                <w:rPr>
                  <w:highlight w:val="green"/>
                </w:rPr>
                <w:t>MAP_PRIVATE</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green"/>
              </w:rPr>
            </w:pPr>
            <w:r>
              <w:rPr>
                <w:highlight w:val="green"/>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cyan"/>
              </w:rPr>
            </w:pPr>
            <w:ins w:id="414" w:author="Unknown Author" w:date="2017-02-18T13:39:00Z">
              <w:r>
                <w:rPr>
                  <w:highlight w:val="cyan"/>
                </w:rPr>
                <w:t>File backed – SEQUENTIAL, MAP_SHARED</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cyan"/>
              </w:rPr>
            </w:pPr>
            <w:ins w:id="415" w:author="Unknown Author" w:date="2017-02-18T13:40:00Z">
              <w:r>
                <w:rPr>
                  <w:highlight w:val="cyan"/>
                </w:rPr>
                <w:t>File backed – RANDOM, MAP_SHARED</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cyan"/>
              </w:rPr>
            </w:pPr>
            <w:ins w:id="416" w:author="Unknown Author" w:date="2017-02-18T13:41:00Z">
              <w:r>
                <w:rPr>
                  <w:highlight w:val="cyan"/>
                </w:rPr>
                <w:t>File backed – SEQUENTIAL, MAP_PRIVATE, MAP_POPU</w:t>
              </w:r>
            </w:ins>
            <w:ins w:id="417" w:author="Unknown Author" w:date="2017-02-18T13:42:00Z">
              <w:r>
                <w:rPr>
                  <w:highlight w:val="cyan"/>
                </w:rPr>
                <w:t>LATE</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cyan"/>
              </w:rPr>
            </w:pPr>
            <w:ins w:id="418" w:author="Unknown Author" w:date="2017-02-18T13:42:00Z">
              <w:r>
                <w:rPr>
                  <w:highlight w:val="cyan"/>
                </w:rPr>
                <w:t>File backed – RANDOM, MAP_PRIVATE, MAP_POPULATE</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magenta"/>
              </w:rPr>
            </w:pPr>
            <w:ins w:id="419" w:author="Unknown Author" w:date="2017-02-18T13:42:00Z">
              <w:r>
                <w:rPr>
                  <w:highlight w:val="magenta"/>
                </w:rPr>
                <w:t xml:space="preserve">File backed </w:t>
              </w:r>
            </w:ins>
            <w:ins w:id="420" w:author="Unknown Author" w:date="2017-02-18T13:43:00Z">
              <w:r>
                <w:rPr>
                  <w:highlight w:val="magenta"/>
                </w:rPr>
                <w:t>–</w:t>
              </w:r>
            </w:ins>
            <w:ins w:id="421" w:author="Unknown Author" w:date="2017-02-18T13:42:00Z">
              <w:r>
                <w:rPr>
                  <w:highlight w:val="magenta"/>
                </w:rPr>
                <w:t xml:space="preserve"> </w:t>
              </w:r>
            </w:ins>
            <w:ins w:id="422" w:author="Unknown Author" w:date="2017-02-18T13:43:00Z">
              <w:r>
                <w:rPr>
                  <w:highlight w:val="magenta"/>
                </w:rPr>
                <w:t>SEQUENTIAL, MAP_PRIVATE, memset</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magenta"/>
              </w:rPr>
            </w:pPr>
            <w:ins w:id="423" w:author="Unknown Author" w:date="2017-02-18T13:43:00Z">
              <w:r>
                <w:rPr>
                  <w:highlight w:val="magenta"/>
                </w:rPr>
                <w:t>File backed – RANDOM, MAP_PRIVATE, memset</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magenta"/>
              </w:rPr>
            </w:pPr>
            <w:ins w:id="424" w:author="Unknown Author" w:date="2017-02-18T13:43:00Z">
              <w:r>
                <w:rPr>
                  <w:highlight w:val="magenta"/>
                </w:rPr>
                <w:t>File backed – SEQUENTIAL, MAP_PRIVATE, memset &amp; memsync</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highlight w:val="magenta"/>
              </w:rPr>
            </w:pPr>
            <w:ins w:id="425" w:author="Unknown Author" w:date="2017-02-18T13:43:00Z">
              <w:r>
                <w:rPr>
                  <w:highlight w:val="magenta"/>
                </w:rPr>
                <w:t>File backed – RANDOM, MAP_PRIVATE, memset &amp; memsync</w:t>
              </w:r>
            </w:ins>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TextBody"/>
        <w:rPr/>
      </w:pPr>
      <w:ins w:id="426" w:author="Unknown Author" w:date="2017-02-18T13:31:00Z">
        <w:r>
          <w:rPr/>
        </w:r>
      </w:ins>
    </w:p>
    <w:p>
      <w:pPr>
        <w:pStyle w:val="TextBody"/>
        <w:rPr/>
      </w:pPr>
      <w:ins w:id="428" w:author="Unknown Author" w:date="2017-02-18T22:23:00Z">
        <w:r>
          <w:rPr/>
        </w:r>
      </w:ins>
    </w:p>
    <w:p>
      <w:pPr>
        <w:pStyle w:val="TextBody"/>
        <w:rPr/>
      </w:pPr>
      <w:ins w:id="429" w:author="Unknown Author" w:date="2017-02-18T22:23:00Z">
        <w:r>
          <w:rPr/>
          <w:drawing>
            <wp:inline distT="0" distB="0" distL="0" distR="0">
              <wp:extent cx="5694045" cy="364299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p>
    <w:p>
      <w:pPr>
        <w:pStyle w:val="TextBody"/>
        <w:rPr/>
      </w:pPr>
      <w:ins w:id="430" w:author="Unknown Author" w:date="2017-02-18T22:23:00Z">
        <w:r>
          <w:rPr/>
        </w:r>
      </w:ins>
    </w:p>
    <w:p>
      <w:pPr>
        <w:pStyle w:val="TextBody"/>
        <w:rPr/>
      </w:pPr>
      <w:ins w:id="431" w:author="Unknown Author" w:date="2017-02-18T22:23:00Z">
        <w:r>
          <w:rPr/>
        </w:r>
      </w:ins>
    </w:p>
    <w:p>
      <w:pPr>
        <w:pStyle w:val="TextBody"/>
        <w:rPr/>
      </w:pPr>
      <w:ins w:id="432" w:author="Unknown Author" w:date="2017-02-18T22:23:00Z">
        <w:r>
          <w:rPr/>
          <w:drawing>
            <wp:inline distT="0" distB="0" distL="0" distR="0">
              <wp:extent cx="5763260" cy="324040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pPr>
        <w:pStyle w:val="TextBody"/>
        <w:rPr/>
      </w:pPr>
      <w:ins w:id="433" w:author="Unknown Author" w:date="2017-02-18T22:23:00Z">
        <w:r>
          <w:rPr/>
        </w:r>
      </w:ins>
    </w:p>
    <w:p>
      <w:pPr>
        <w:pStyle w:val="TextBody"/>
        <w:rPr/>
      </w:pPr>
      <w:ins w:id="434" w:author="Unknown Author" w:date="2017-02-18T22:23:00Z">
        <w:r>
          <w:rPr/>
          <w:t>Notice reliably worse results for Random versus sequential</w:t>
        </w:r>
      </w:ins>
    </w:p>
    <w:p>
      <w:pPr>
        <w:pStyle w:val="TextBody"/>
        <w:rPr/>
      </w:pPr>
      <w:ins w:id="435" w:author="Unknown Author" w:date="2017-02-18T22:23:00Z">
        <w:r>
          <w:rPr/>
          <w:t xml:space="preserve">Test 1 </w:t>
        </w:r>
      </w:ins>
      <w:ins w:id="436" w:author="Unknown Author" w:date="2017-02-18T22:24:00Z">
        <w:r>
          <w:rPr/>
          <w:t>–</w:t>
        </w:r>
      </w:ins>
      <w:ins w:id="437" w:author="Unknown Author" w:date="2017-02-18T22:23:00Z">
        <w:r>
          <w:rPr/>
          <w:t xml:space="preserve"> </w:t>
        </w:r>
      </w:ins>
      <w:ins w:id="438" w:author="Unknown Author" w:date="2017-02-18T22:24:00Z">
        <w:r>
          <w:rPr/>
          <w:t>Anonymous Map Private</w:t>
        </w:r>
      </w:ins>
    </w:p>
    <w:p>
      <w:pPr>
        <w:pStyle w:val="TextBody"/>
        <w:rPr/>
      </w:pPr>
      <w:ins w:id="439" w:author="Unknown Author" w:date="2017-02-18T22:24:00Z">
        <w:r>
          <w:rPr/>
          <w:t>Faster because its not file backed</w:t>
        </w:r>
      </w:ins>
    </w:p>
    <w:p>
      <w:pPr>
        <w:pStyle w:val="TextBody"/>
        <w:rPr/>
      </w:pPr>
      <w:ins w:id="440" w:author="Unknown Author" w:date="2017-02-18T22:24:00Z">
        <w:r>
          <w:rPr/>
          <w:t xml:space="preserve">Test 2 – File Backed </w:t>
        </w:r>
      </w:ins>
      <w:ins w:id="441" w:author="Unknown Author" w:date="2017-02-18T22:35:00Z">
        <w:r>
          <w:rPr/>
          <w:t>Map Private</w:t>
        </w:r>
      </w:ins>
    </w:p>
    <w:p>
      <w:pPr>
        <w:pStyle w:val="TextBody"/>
        <w:rPr/>
      </w:pPr>
      <w:ins w:id="442" w:author="Unknown Author" w:date="2017-02-18T22:35:00Z">
        <w:r>
          <w:rPr/>
          <w:t>Slower than shared because it’s copy on write?</w:t>
        </w:r>
      </w:ins>
    </w:p>
    <w:p>
      <w:pPr>
        <w:pStyle w:val="TextBody"/>
        <w:rPr/>
      </w:pPr>
      <w:ins w:id="443" w:author="Unknown Author" w:date="2017-02-18T22:35:00Z">
        <w:r>
          <w:rPr/>
          <w:t>Test 3 – File Backed Map Shared</w:t>
        </w:r>
      </w:ins>
    </w:p>
    <w:p>
      <w:pPr>
        <w:pStyle w:val="TextBody"/>
        <w:rPr/>
      </w:pPr>
      <w:ins w:id="444" w:author="Unknown Author" w:date="2017-02-18T22:35:00Z">
        <w:r>
          <w:rPr/>
          <w:t>Test 4 – File Backed Map Private Map Populate</w:t>
        </w:r>
      </w:ins>
    </w:p>
    <w:p>
      <w:pPr>
        <w:pStyle w:val="TextBody"/>
        <w:rPr/>
      </w:pPr>
      <w:ins w:id="445" w:author="Unknown Author" w:date="2017-02-18T22:35:00Z">
        <w:r>
          <w:rPr/>
          <w:t>Read ahead on file</w:t>
        </w:r>
      </w:ins>
    </w:p>
    <w:p>
      <w:pPr>
        <w:pStyle w:val="TextBody"/>
        <w:rPr/>
      </w:pPr>
      <w:ins w:id="446" w:author="Unknown Author" w:date="2017-02-18T22:35:00Z">
        <w:r>
          <w:rPr/>
          <w:t xml:space="preserve">Test 5 – File Backed Map Private </w:t>
        </w:r>
      </w:ins>
      <w:ins w:id="447" w:author="Unknown Author" w:date="2017-02-18T22:36:00Z">
        <w:r>
          <w:rPr/>
          <w:t>Memset</w:t>
        </w:r>
      </w:ins>
    </w:p>
    <w:p>
      <w:pPr>
        <w:pStyle w:val="TextBody"/>
        <w:rPr/>
      </w:pPr>
      <w:ins w:id="448" w:author="Unknown Author" w:date="2017-02-18T22:36:00Z">
        <w:r>
          <w:rPr/>
          <w:t>Test 6 – File Backed Map Private Memset Memsync</w:t>
        </w:r>
      </w:ins>
    </w:p>
    <w:p>
      <w:pPr>
        <w:pStyle w:val="TextBody"/>
        <w:rPr/>
      </w:pPr>
      <w:r>
        <w:rPr/>
        <w:t>Remember to</w:t>
      </w:r>
      <w:r>
        <w:rPr>
          <w:highlight w:val="yellow"/>
          <w:rPrChange w:id="0" w:author="Unknown Author" w:date="2017-02-18T12:57:00Z"/>
        </w:rPr>
        <w:t xml:space="preserve"> examine overall execution time and CPU utilization</w:t>
      </w:r>
      <w:r>
        <w:rPr/>
        <w:t xml:space="preserve"> (often reported by the shell).</w:t>
      </w:r>
    </w:p>
    <w:p>
      <w:pPr>
        <w:pStyle w:val="TextBody"/>
        <w:rPr/>
      </w:pPr>
      <w:ins w:id="451" w:author="Unknown Author" w:date="2017-02-18T13:27:00Z">
        <w:r>
          <w:rPr/>
          <w:t xml:space="preserve">To record total execution time:  </w:t>
        </w:r>
      </w:ins>
      <w:ins w:id="452" w:author="Unknown Author" w:date="2017-02-18T13:28:00Z">
        <w:r>
          <w:rPr/>
          <w:t>time -p ./print_map &amp;</w:t>
        </w:r>
      </w:ins>
    </w:p>
    <w:p>
      <w:pPr>
        <w:pStyle w:val="TextBody"/>
        <w:rPr/>
      </w:pPr>
      <w:ins w:id="453" w:author="Unknown Author" w:date="2017-02-18T13:28:00Z">
        <w:r>
          <w:rPr/>
          <w:t>To watch cpu utilization: top -p &lt;PID&gt;</w:t>
          <w:br/>
          <w:t>*Note that you can also get virtual memory and ram utilization of proc from top table</w:t>
        </w:r>
      </w:ins>
      <w:ins w:id="454" w:author="Unknown Author" w:date="2017-02-18T12:57:00Z">
        <w:r>
          <w:rPr/>
          <w:br/>
        </w:r>
      </w:ins>
      <w:r>
        <w:rPr/>
        <w:t xml:space="preserve"> </w:t>
      </w:r>
      <w:ins w:id="455" w:author="Unknown Author" w:date="2017-02-18T23:00:00Z">
        <w:r>
          <w:rPr/>
          <w:t xml:space="preserve">* </w:t>
        </w:r>
      </w:ins>
      <w:ins w:id="456" w:author="Unknown Author" w:date="2017-02-18T23:00:00Z">
        <w:r>
          <w:rPr/>
          <w:t>Soft page faults much higher for file backed than anonymous</w:t>
        </w:r>
      </w:ins>
    </w:p>
    <w:p>
      <w:pPr>
        <w:pStyle w:val="TextBody"/>
        <w:rPr/>
      </w:pPr>
      <w:r>
        <w:rPr/>
        <w:t xml:space="preserve">Perform all of the above experiments and study the data generated by </w:t>
      </w:r>
      <w:r>
        <w:rPr>
          <w:rStyle w:val="SourceText"/>
        </w:rPr>
        <w:t>getrusage</w:t>
      </w:r>
      <w:r>
        <w:rPr/>
        <w:t xml:space="preserve"> and </w:t>
      </w:r>
      <w:r>
        <w:rPr>
          <w:rStyle w:val="SourceText"/>
        </w:rPr>
        <w:t>perf_event_open</w:t>
      </w:r>
      <w:r>
        <w:rPr/>
        <w:t xml:space="preserve">. Describe the results in your report using tables, graphs or whatever you think is appropriate. Explain the differences between experiments and why they happen. Determine if your results are stable by </w:t>
      </w:r>
      <w:r>
        <w:rPr>
          <w:highlight w:val="yellow"/>
          <w:rPrChange w:id="0" w:author="Unknown Author" w:date="2017-02-18T12:58:00Z"/>
        </w:rPr>
        <w:t>running your experiment several times and measuring the standard deviation of your results</w:t>
      </w:r>
      <w:r>
        <w:rPr/>
        <w:t xml:space="preserve">. Include the results of your analysis in your report. </w:t>
      </w:r>
    </w:p>
    <w:p>
      <w:pPr>
        <w:pStyle w:val="TextBody"/>
        <w:rPr/>
      </w:pPr>
      <w:ins w:id="458" w:author="Unknown Author" w:date="2017-02-18T16:22:00Z">
        <w:r>
          <w:rPr/>
          <w:t>Running 7 times gives you a standard deviation that you may be 95% confident is within 50% of the true value</w:t>
        </w:r>
      </w:ins>
    </w:p>
    <w:p>
      <w:pPr>
        <w:pStyle w:val="TextBody"/>
        <w:rPr/>
      </w:pPr>
      <w:r>
        <w:rPr/>
        <w:t xml:space="preserve">Here is an example of the sort of question you should be asking yourself. </w:t>
      </w:r>
      <w:r>
        <w:rPr>
          <w:highlight w:val="yellow"/>
          <w:rPrChange w:id="0" w:author="Unknown Author" w:date="2017-02-18T12:58:00Z"/>
        </w:rPr>
        <w:t>Why can your data TLB miss count be lower than the total number of data pages your application accesses</w:t>
      </w:r>
      <w:r>
        <w:rPr/>
        <w:t xml:space="preserve">? Answer this question in your report. </w:t>
      </w:r>
    </w:p>
    <w:p>
      <w:pPr>
        <w:pStyle w:val="TextBody"/>
        <w:rPr/>
      </w:pPr>
      <w:ins w:id="460" w:author="Unknown Author" w:date="2017-02-18T12:58:00Z">
        <w:r>
          <w:rPr/>
          <w:t>One reason is because of prefetching I think.</w:t>
        </w:r>
      </w:ins>
    </w:p>
    <w:p>
      <w:pPr>
        <w:pStyle w:val="TextBody"/>
        <w:rPr/>
      </w:pPr>
      <w:r>
        <w:rPr>
          <w:highlight w:val="yellow"/>
          <w:rPrChange w:id="0" w:author="Unknown Author" w:date="2017-02-18T12:58:00Z"/>
        </w:rPr>
        <w:t xml:space="preserve">Run your program under </w:t>
      </w:r>
      <w:r>
        <w:rPr>
          <w:rStyle w:val="SourceText"/>
          <w:highlight w:val="yellow"/>
          <w:rPrChange w:id="0" w:author="Unknown Author" w:date="2017-02-18T12:58:00Z"/>
        </w:rPr>
        <w:t>strace</w:t>
      </w:r>
      <w:r>
        <w:rPr/>
        <w:t xml:space="preserve">. </w:t>
      </w:r>
      <w:r>
        <w:rPr>
          <w:highlight w:val="yellow"/>
          <w:rPrChange w:id="0" w:author="Unknown Author" w:date="2017-02-18T12:59:00Z"/>
        </w:rPr>
        <w:t xml:space="preserve">Enter the output for </w:t>
      </w:r>
      <w:r>
        <w:rPr>
          <w:rStyle w:val="SourceText"/>
          <w:highlight w:val="yellow"/>
          <w:rPrChange w:id="0" w:author="Unknown Author" w:date="2017-02-18T12:59:00Z"/>
        </w:rPr>
        <w:t>arch_prctl</w:t>
      </w:r>
      <w:r>
        <w:rPr>
          <w:highlight w:val="yellow"/>
          <w:rPrChange w:id="0" w:author="Unknown Author" w:date="2017-02-18T12:59:00Z"/>
        </w:rPr>
        <w:t xml:space="preserve"> in your report and explain what this system call does. Put the output of the system call that involves </w:t>
      </w:r>
      <w:r>
        <w:rPr>
          <w:rStyle w:val="SourceText"/>
          <w:highlight w:val="yellow"/>
          <w:rPrChange w:id="0" w:author="Unknown Author" w:date="2017-02-18T12:59:00Z"/>
        </w:rPr>
        <w:t>/etc/ld.so.preload</w:t>
      </w:r>
      <w:r>
        <w:rPr>
          <w:highlight w:val="yellow"/>
          <w:rPrChange w:id="0" w:author="Unknown Author" w:date="2017-02-18T12:59:00Z"/>
        </w:rPr>
        <w:t xml:space="preserve"> in your report and explain what is going on. </w:t>
      </w:r>
    </w:p>
    <w:p>
      <w:pPr>
        <w:pStyle w:val="TextBody"/>
        <w:rPr>
          <w:highlight w:val="yellow"/>
        </w:rPr>
      </w:pPr>
      <w:ins w:id="469" w:author="Unknown Author" w:date="2017-02-18T23:03:00Z">
        <w:r>
          <w:rPr>
            <w:highlight w:val="yellow"/>
          </w:rPr>
          <w:t>tb@tb-os:~/Projects/AdvOSLab1$ strace ./print_map 1 0 0 0 0 0</w:t>
        </w:r>
      </w:ins>
    </w:p>
    <w:p>
      <w:pPr>
        <w:pStyle w:val="TextBody"/>
        <w:rPr>
          <w:highlight w:val="yellow"/>
        </w:rPr>
      </w:pPr>
      <w:ins w:id="470" w:author="Unknown Author" w:date="2017-02-18T23:03:00Z">
        <w:r>
          <w:rPr>
            <w:highlight w:val="yellow"/>
          </w:rPr>
          <w:t>execve("./print_map", ["./print_map", "1", "0", "0", "0", "0", "0"], [/* 62 vars */]) = 0</w:t>
        </w:r>
      </w:ins>
    </w:p>
    <w:p>
      <w:pPr>
        <w:pStyle w:val="TextBody"/>
        <w:rPr>
          <w:highlight w:val="yellow"/>
        </w:rPr>
      </w:pPr>
      <w:ins w:id="471" w:author="Unknown Author" w:date="2017-02-18T23:03:00Z">
        <w:r>
          <w:rPr>
            <w:highlight w:val="yellow"/>
          </w:rPr>
          <w:t>brk(NULL)                               = 0xd97000</w:t>
        </w:r>
      </w:ins>
    </w:p>
    <w:p>
      <w:pPr>
        <w:pStyle w:val="TextBody"/>
        <w:rPr>
          <w:highlight w:val="yellow"/>
        </w:rPr>
      </w:pPr>
      <w:ins w:id="472" w:author="Unknown Author" w:date="2017-02-18T23:03:00Z">
        <w:r>
          <w:rPr>
            <w:highlight w:val="yellow"/>
          </w:rPr>
          <w:t>access("/etc/ld.so.nohwcap", F_OK)      = -1 ENOENT (No such file or directory)</w:t>
        </w:r>
      </w:ins>
    </w:p>
    <w:p>
      <w:pPr>
        <w:pStyle w:val="TextBody"/>
        <w:rPr>
          <w:highlight w:val="yellow"/>
        </w:rPr>
      </w:pPr>
      <w:ins w:id="473" w:author="Unknown Author" w:date="2017-02-18T23:03:00Z">
        <w:r>
          <w:rPr>
            <w:highlight w:val="yellow"/>
          </w:rPr>
          <w:t>mmap(NULL, 8192, PROT_READ|PROT_WRITE, MAP_PRIVATE|MAP_ANONYMOUS, -1, 0) = 0x7fa2d16c2000</w:t>
        </w:r>
      </w:ins>
    </w:p>
    <w:p>
      <w:pPr>
        <w:pStyle w:val="TextBody"/>
        <w:rPr>
          <w:highlight w:val="yellow"/>
        </w:rPr>
      </w:pPr>
      <w:ins w:id="474" w:author="Unknown Author" w:date="2017-02-18T23:03:00Z">
        <w:r>
          <w:rPr>
            <w:highlight w:val="yellow"/>
          </w:rPr>
          <w:t>access("/etc/ld.so.preload", R_OK)      = -1 ENOENT (No such file or directory)</w:t>
        </w:r>
      </w:ins>
    </w:p>
    <w:p>
      <w:pPr>
        <w:pStyle w:val="TextBody"/>
        <w:rPr>
          <w:highlight w:val="yellow"/>
        </w:rPr>
      </w:pPr>
      <w:ins w:id="475" w:author="Unknown Author" w:date="2017-02-18T23:03:00Z">
        <w:r>
          <w:rPr>
            <w:highlight w:val="yellow"/>
          </w:rPr>
          <w:t>open("/etc/ld.so.cache", O_RDONLY|O_CLOEXEC) = 3</w:t>
        </w:r>
      </w:ins>
    </w:p>
    <w:p>
      <w:pPr>
        <w:pStyle w:val="TextBody"/>
        <w:rPr>
          <w:highlight w:val="yellow"/>
        </w:rPr>
      </w:pPr>
      <w:ins w:id="476" w:author="Unknown Author" w:date="2017-02-18T23:03:00Z">
        <w:r>
          <w:rPr>
            <w:highlight w:val="yellow"/>
          </w:rPr>
          <w:t>fstat(3, {st_mode=S_IFREG|0644, st_size=111640, ...}) = 0</w:t>
        </w:r>
      </w:ins>
    </w:p>
    <w:p>
      <w:pPr>
        <w:pStyle w:val="TextBody"/>
        <w:rPr>
          <w:highlight w:val="yellow"/>
        </w:rPr>
      </w:pPr>
      <w:ins w:id="477" w:author="Unknown Author" w:date="2017-02-18T23:03:00Z">
        <w:r>
          <w:rPr>
            <w:highlight w:val="yellow"/>
          </w:rPr>
          <w:t>mmap(NULL, 111640, PROT_READ, MAP_PRIVATE, 3, 0) = 0x7fa2d16a6000</w:t>
        </w:r>
      </w:ins>
    </w:p>
    <w:p>
      <w:pPr>
        <w:pStyle w:val="TextBody"/>
        <w:rPr>
          <w:highlight w:val="yellow"/>
        </w:rPr>
      </w:pPr>
      <w:ins w:id="478" w:author="Unknown Author" w:date="2017-02-18T23:03:00Z">
        <w:r>
          <w:rPr>
            <w:highlight w:val="yellow"/>
          </w:rPr>
          <w:t>close(3)                                = 0</w:t>
        </w:r>
      </w:ins>
    </w:p>
    <w:p>
      <w:pPr>
        <w:pStyle w:val="TextBody"/>
        <w:rPr>
          <w:highlight w:val="yellow"/>
        </w:rPr>
      </w:pPr>
      <w:ins w:id="479" w:author="Unknown Author" w:date="2017-02-18T23:03:00Z">
        <w:r>
          <w:rPr>
            <w:highlight w:val="yellow"/>
          </w:rPr>
          <w:t>access("/etc/ld.so.nohwcap", F_OK)      = -1 ENOENT (No such file or directory)</w:t>
        </w:r>
      </w:ins>
    </w:p>
    <w:p>
      <w:pPr>
        <w:pStyle w:val="TextBody"/>
        <w:rPr>
          <w:highlight w:val="yellow"/>
        </w:rPr>
      </w:pPr>
      <w:ins w:id="480" w:author="Unknown Author" w:date="2017-02-18T23:03:00Z">
        <w:r>
          <w:rPr>
            <w:highlight w:val="yellow"/>
          </w:rPr>
          <w:t>open("/lib/x86_64-linux-gnu/libc.so.6", O_RDONLY|O_CLOEXEC) = 3</w:t>
        </w:r>
      </w:ins>
    </w:p>
    <w:p>
      <w:pPr>
        <w:pStyle w:val="TextBody"/>
        <w:rPr>
          <w:highlight w:val="yellow"/>
        </w:rPr>
      </w:pPr>
      <w:ins w:id="481" w:author="Unknown Author" w:date="2017-02-18T23:03:00Z">
        <w:r>
          <w:rPr>
            <w:highlight w:val="yellow"/>
          </w:rPr>
          <w:t>read(3, "\177ELF\2\1\1\3\0\0\0\0\0\0\0\0\3\0&gt;\0\1\0\0\0P\t\2\0\0\0\0\0"..., 832) = 832</w:t>
        </w:r>
      </w:ins>
    </w:p>
    <w:p>
      <w:pPr>
        <w:pStyle w:val="TextBody"/>
        <w:rPr>
          <w:highlight w:val="yellow"/>
        </w:rPr>
      </w:pPr>
      <w:ins w:id="482" w:author="Unknown Author" w:date="2017-02-18T23:03:00Z">
        <w:r>
          <w:rPr>
            <w:highlight w:val="yellow"/>
          </w:rPr>
          <w:t>fstat(3, {st_mode=S_IFREG|0755, st_size=1864888, ...}) = 0</w:t>
        </w:r>
      </w:ins>
    </w:p>
    <w:p>
      <w:pPr>
        <w:pStyle w:val="TextBody"/>
        <w:rPr>
          <w:highlight w:val="yellow"/>
        </w:rPr>
      </w:pPr>
      <w:ins w:id="483" w:author="Unknown Author" w:date="2017-02-18T23:03:00Z">
        <w:r>
          <w:rPr>
            <w:highlight w:val="yellow"/>
          </w:rPr>
          <w:t>mmap(NULL, 3967392, PROT_READ|PROT_EXEC, MAP_PRIVATE|MAP_DENYWRITE, 3, 0) = 0x7fa2d10d6000</w:t>
        </w:r>
      </w:ins>
    </w:p>
    <w:p>
      <w:pPr>
        <w:pStyle w:val="TextBody"/>
        <w:rPr>
          <w:highlight w:val="yellow"/>
        </w:rPr>
      </w:pPr>
      <w:ins w:id="484" w:author="Unknown Author" w:date="2017-02-18T23:03:00Z">
        <w:r>
          <w:rPr>
            <w:highlight w:val="yellow"/>
          </w:rPr>
          <w:t>mprotect(0x7fa2d1295000, 2097152, PROT_NONE) = 0</w:t>
        </w:r>
      </w:ins>
    </w:p>
    <w:p>
      <w:pPr>
        <w:pStyle w:val="TextBody"/>
        <w:rPr>
          <w:highlight w:val="yellow"/>
        </w:rPr>
      </w:pPr>
      <w:ins w:id="485" w:author="Unknown Author" w:date="2017-02-18T23:03:00Z">
        <w:r>
          <w:rPr>
            <w:highlight w:val="yellow"/>
          </w:rPr>
          <w:t>mmap(0x7fa2d1495000, 24576, PROT_READ|PROT_WRITE, MAP_PRIVATE|MAP_FIXED|MAP_DENYWRITE, 3, 0x1bf000) = 0x7fa2d1495000</w:t>
        </w:r>
      </w:ins>
    </w:p>
    <w:p>
      <w:pPr>
        <w:pStyle w:val="TextBody"/>
        <w:rPr>
          <w:highlight w:val="yellow"/>
        </w:rPr>
      </w:pPr>
      <w:ins w:id="486" w:author="Unknown Author" w:date="2017-02-18T23:03:00Z">
        <w:r>
          <w:rPr>
            <w:highlight w:val="yellow"/>
          </w:rPr>
          <w:t>mmap(0x7fa2d149b000, 14752, PROT_READ|PROT_WRITE, MAP_PRIVATE|MAP_FIXED|MAP_ANONYMOUS, -1, 0) = 0x7fa2d149b000</w:t>
        </w:r>
      </w:ins>
    </w:p>
    <w:p>
      <w:pPr>
        <w:pStyle w:val="TextBody"/>
        <w:rPr>
          <w:highlight w:val="yellow"/>
        </w:rPr>
      </w:pPr>
      <w:ins w:id="487" w:author="Unknown Author" w:date="2017-02-18T23:03:00Z">
        <w:r>
          <w:rPr>
            <w:highlight w:val="yellow"/>
          </w:rPr>
          <w:t>close(3)                                = 0</w:t>
        </w:r>
      </w:ins>
    </w:p>
    <w:p>
      <w:pPr>
        <w:pStyle w:val="TextBody"/>
        <w:rPr>
          <w:highlight w:val="yellow"/>
        </w:rPr>
      </w:pPr>
      <w:ins w:id="488" w:author="Unknown Author" w:date="2017-02-18T23:03:00Z">
        <w:r>
          <w:rPr>
            <w:highlight w:val="yellow"/>
          </w:rPr>
          <w:t>mmap(NULL, 4096, PROT_READ|PROT_WRITE, MAP_PRIVATE|MAP_ANONYMOUS, -1, 0) = 0x7fa2d16a5000</w:t>
        </w:r>
      </w:ins>
    </w:p>
    <w:p>
      <w:pPr>
        <w:pStyle w:val="TextBody"/>
        <w:rPr>
          <w:highlight w:val="yellow"/>
        </w:rPr>
      </w:pPr>
      <w:ins w:id="489" w:author="Unknown Author" w:date="2017-02-18T23:03:00Z">
        <w:r>
          <w:rPr>
            <w:highlight w:val="yellow"/>
          </w:rPr>
          <w:t>mmap(NULL, 4096, PROT_READ|PROT_WRITE, MAP_PRIVATE|MAP_ANONYMOUS, -1, 0) = 0x7fa2d16a4000</w:t>
        </w:r>
      </w:ins>
    </w:p>
    <w:p>
      <w:pPr>
        <w:pStyle w:val="TextBody"/>
        <w:rPr>
          <w:highlight w:val="yellow"/>
        </w:rPr>
      </w:pPr>
      <w:ins w:id="490" w:author="Unknown Author" w:date="2017-02-18T23:03:00Z">
        <w:r>
          <w:rPr>
            <w:highlight w:val="yellow"/>
          </w:rPr>
          <w:t>mmap(NULL, 4096, PROT_READ|PROT_WRITE, MAP_PRIVATE|MAP_ANONYMOUS, -1, 0) = 0x7fa2d16a3000</w:t>
        </w:r>
      </w:ins>
    </w:p>
    <w:p>
      <w:pPr>
        <w:pStyle w:val="TextBody"/>
        <w:rPr>
          <w:highlight w:val="yellow"/>
        </w:rPr>
      </w:pPr>
      <w:ins w:id="491" w:author="Unknown Author" w:date="2017-02-18T23:03:00Z">
        <w:r>
          <w:rPr>
            <w:highlight w:val="yellow"/>
          </w:rPr>
          <w:t>arch_prctl(ARCH_SET_FS, 0x7fa2d16a4700) = 0</w:t>
        </w:r>
      </w:ins>
    </w:p>
    <w:p>
      <w:pPr>
        <w:pStyle w:val="TextBody"/>
        <w:rPr>
          <w:highlight w:val="yellow"/>
        </w:rPr>
      </w:pPr>
      <w:ins w:id="492" w:author="Unknown Author" w:date="2017-02-18T23:03:00Z">
        <w:r>
          <w:rPr>
            <w:highlight w:val="yellow"/>
          </w:rPr>
          <w:t>mprotect(0x7fa2d1495000, 16384, PROT_READ) = 0</w:t>
        </w:r>
      </w:ins>
    </w:p>
    <w:p>
      <w:pPr>
        <w:pStyle w:val="TextBody"/>
        <w:rPr>
          <w:highlight w:val="yellow"/>
        </w:rPr>
      </w:pPr>
      <w:ins w:id="493" w:author="Unknown Author" w:date="2017-02-18T23:03:00Z">
        <w:r>
          <w:rPr>
            <w:highlight w:val="yellow"/>
          </w:rPr>
          <w:t>mprotect(0x602000, 4096, PROT_READ)     = 0</w:t>
        </w:r>
      </w:ins>
    </w:p>
    <w:p>
      <w:pPr>
        <w:pStyle w:val="TextBody"/>
        <w:rPr>
          <w:highlight w:val="yellow"/>
        </w:rPr>
      </w:pPr>
      <w:ins w:id="494" w:author="Unknown Author" w:date="2017-02-18T23:03:00Z">
        <w:r>
          <w:rPr>
            <w:highlight w:val="yellow"/>
          </w:rPr>
          <w:t>mprotect(0x7fa2d16c4000, 4096, PROT_READ) = 0</w:t>
        </w:r>
      </w:ins>
    </w:p>
    <w:p>
      <w:pPr>
        <w:pStyle w:val="TextBody"/>
        <w:rPr>
          <w:highlight w:val="yellow"/>
        </w:rPr>
      </w:pPr>
      <w:ins w:id="495" w:author="Unknown Author" w:date="2017-02-18T23:03:00Z">
        <w:r>
          <w:rPr>
            <w:highlight w:val="yellow"/>
          </w:rPr>
          <w:t>munmap(0x7fa2d16a6000, 111640)          = 0</w:t>
        </w:r>
      </w:ins>
    </w:p>
    <w:p>
      <w:pPr>
        <w:pStyle w:val="TextBody"/>
        <w:rPr>
          <w:highlight w:val="yellow"/>
        </w:rPr>
      </w:pPr>
      <w:ins w:id="496" w:author="Unknown Author" w:date="2017-02-18T23:03:00Z">
        <w:r>
          <w:rPr>
            <w:highlight w:val="yellow"/>
          </w:rPr>
          <w:t>fstat(1, {st_mode=S_IFCHR|0620, st_rdev=makedev(136, 1), ...}) = 0</w:t>
        </w:r>
      </w:ins>
    </w:p>
    <w:p>
      <w:pPr>
        <w:pStyle w:val="TextBody"/>
        <w:rPr>
          <w:highlight w:val="yellow"/>
        </w:rPr>
      </w:pPr>
      <w:ins w:id="497" w:author="Unknown Author" w:date="2017-02-18T23:03:00Z">
        <w:r>
          <w:rPr>
            <w:highlight w:val="yellow"/>
          </w:rPr>
          <w:t>brk(NULL)                               = 0xd97000</w:t>
        </w:r>
      </w:ins>
    </w:p>
    <w:p>
      <w:pPr>
        <w:pStyle w:val="TextBody"/>
        <w:rPr>
          <w:highlight w:val="yellow"/>
        </w:rPr>
      </w:pPr>
      <w:ins w:id="498" w:author="Unknown Author" w:date="2017-02-18T23:03:00Z">
        <w:r>
          <w:rPr>
            <w:highlight w:val="yellow"/>
          </w:rPr>
          <w:t>brk(0xdb8000)                           = 0xdb8000</w:t>
        </w:r>
      </w:ins>
    </w:p>
    <w:p>
      <w:pPr>
        <w:pStyle w:val="TextBody"/>
        <w:rPr>
          <w:highlight w:val="yellow"/>
        </w:rPr>
      </w:pPr>
      <w:ins w:id="499" w:author="Unknown Author" w:date="2017-02-18T23:03:00Z">
        <w:r>
          <w:rPr>
            <w:highlight w:val="yellow"/>
          </w:rPr>
          <w:t>write(1, "--------------------------------"..., 45--------------------------------------------</w:t>
        </w:r>
      </w:ins>
    </w:p>
    <w:p>
      <w:pPr>
        <w:pStyle w:val="TextBody"/>
        <w:rPr>
          <w:highlight w:val="yellow"/>
        </w:rPr>
      </w:pPr>
      <w:ins w:id="500" w:author="Unknown Author" w:date="2017-02-18T23:03:00Z">
        <w:r>
          <w:rPr>
            <w:highlight w:val="yellow"/>
          </w:rPr>
          <w:t>) = 45</w:t>
        </w:r>
      </w:ins>
    </w:p>
    <w:p>
      <w:pPr>
        <w:pStyle w:val="TextBody"/>
        <w:rPr>
          <w:highlight w:val="yellow"/>
        </w:rPr>
      </w:pPr>
      <w:ins w:id="501" w:author="Unknown Author" w:date="2017-02-18T23:03:00Z">
        <w:r>
          <w:rPr>
            <w:highlight w:val="yellow"/>
          </w:rPr>
          <w:t>getrusage(RUSAGE_SELF, {ru_utime={0, 0}, ru_stime={0, 0}, ...}) = 0</w:t>
        </w:r>
      </w:ins>
    </w:p>
    <w:p>
      <w:pPr>
        <w:pStyle w:val="TextBody"/>
        <w:rPr>
          <w:highlight w:val="yellow"/>
        </w:rPr>
      </w:pPr>
      <w:ins w:id="502" w:author="Unknown Author" w:date="2017-02-18T23:03:00Z">
        <w:r>
          <w:rPr>
            <w:highlight w:val="yellow"/>
          </w:rPr>
          <w:t>arch_prctl(ARCH_GET_FS, [0x7fa2d16a4700]) = 0</w:t>
        </w:r>
      </w:ins>
    </w:p>
    <w:p>
      <w:pPr>
        <w:pStyle w:val="TextBody"/>
        <w:rPr>
          <w:highlight w:val="yellow"/>
        </w:rPr>
      </w:pPr>
      <w:ins w:id="503" w:author="Unknown Author" w:date="2017-02-18T23:03:00Z">
        <w:r>
          <w:rPr>
            <w:highlight w:val="yellow"/>
          </w:rPr>
          <w:t>arch_prctl(ARCH_GET_GS, [0])            = 0</w:t>
        </w:r>
      </w:ins>
    </w:p>
    <w:p>
      <w:pPr>
        <w:pStyle w:val="TextBody"/>
        <w:rPr>
          <w:highlight w:val="yellow"/>
        </w:rPr>
      </w:pPr>
      <w:ins w:id="504" w:author="Unknown Author" w:date="2017-02-18T23:03:00Z">
        <w:r>
          <w:rPr>
            <w:highlight w:val="yellow"/>
          </w:rPr>
          <w:t>open("/proc/self/maps", O_RDONLY)       = 3</w:t>
        </w:r>
      </w:ins>
    </w:p>
    <w:p>
      <w:pPr>
        <w:pStyle w:val="TextBody"/>
        <w:rPr>
          <w:highlight w:val="yellow"/>
        </w:rPr>
      </w:pPr>
      <w:ins w:id="505" w:author="Unknown Author" w:date="2017-02-18T23:03:00Z">
        <w:r>
          <w:rPr>
            <w:highlight w:val="yellow"/>
          </w:rPr>
          <w:t>fstat(3, {st_mode=S_IFREG|0444, st_size=0, ...}) = 0</w:t>
        </w:r>
      </w:ins>
    </w:p>
    <w:p>
      <w:pPr>
        <w:pStyle w:val="TextBody"/>
        <w:rPr>
          <w:highlight w:val="yellow"/>
        </w:rPr>
      </w:pPr>
      <w:ins w:id="506" w:author="Unknown Author" w:date="2017-02-18T23:03:00Z">
        <w:r>
          <w:rPr>
            <w:highlight w:val="yellow"/>
          </w:rPr>
          <w:t>read(3, "00400000-00402000 r-xp 00000000 "..., 1024) = 1024</w:t>
        </w:r>
      </w:ins>
    </w:p>
    <w:p>
      <w:pPr>
        <w:pStyle w:val="TextBody"/>
        <w:rPr>
          <w:highlight w:val="yellow"/>
        </w:rPr>
      </w:pPr>
      <w:ins w:id="507" w:author="Unknown Author" w:date="2017-02-18T23:03:00Z">
        <w:r>
          <w:rPr>
            <w:highlight w:val="yellow"/>
          </w:rPr>
          <w:t>close(3)                                = 0</w:t>
        </w:r>
      </w:ins>
    </w:p>
    <w:p>
      <w:pPr>
        <w:pStyle w:val="TextBody"/>
        <w:rPr>
          <w:highlight w:val="yellow"/>
        </w:rPr>
      </w:pPr>
      <w:ins w:id="508" w:author="Unknown Author" w:date="2017-02-18T23:03:00Z">
        <w:r>
          <w:rPr>
            <w:highlight w:val="yellow"/>
          </w:rPr>
          <w:t>mmap(NULL, 1073741824, PROT_READ|PROT_WRITE, MAP_PRIVATE|MAP_ANONYMOUS, -1, 0) = 0x7fa2910d6000</w:t>
        </w:r>
      </w:ins>
    </w:p>
    <w:p>
      <w:pPr>
        <w:pStyle w:val="TextBody"/>
        <w:rPr>
          <w:highlight w:val="yellow"/>
        </w:rPr>
      </w:pPr>
      <w:ins w:id="509" w:author="Unknown Author" w:date="2017-02-18T23:03:00Z">
        <w:r>
          <w:rPr>
            <w:highlight w:val="yellow"/>
          </w:rPr>
          <w:t>perf_event_open(0x7ffecb42eb90, 0, -1, -1, 0) = 3</w:t>
        </w:r>
      </w:ins>
    </w:p>
    <w:p>
      <w:pPr>
        <w:pStyle w:val="TextBody"/>
        <w:rPr>
          <w:highlight w:val="yellow"/>
        </w:rPr>
      </w:pPr>
      <w:ins w:id="510" w:author="Unknown Author" w:date="2017-02-18T23:03:00Z">
        <w:r>
          <w:rPr>
            <w:highlight w:val="yellow"/>
          </w:rPr>
          <w:t>perf_event_open(0x7ffecb42eb90, 0, -1, -1, 0) = 4</w:t>
        </w:r>
      </w:ins>
    </w:p>
    <w:p>
      <w:pPr>
        <w:pStyle w:val="TextBody"/>
        <w:rPr>
          <w:highlight w:val="yellow"/>
        </w:rPr>
      </w:pPr>
      <w:ins w:id="511" w:author="Unknown Author" w:date="2017-02-18T23:03:00Z">
        <w:r>
          <w:rPr>
            <w:highlight w:val="yellow"/>
          </w:rPr>
          <w:t>perf_event_open(0x7ffecb42eb90, 0, -1, -1, 0) = 5</w:t>
        </w:r>
      </w:ins>
    </w:p>
    <w:p>
      <w:pPr>
        <w:pStyle w:val="TextBody"/>
        <w:rPr>
          <w:highlight w:val="yellow"/>
        </w:rPr>
      </w:pPr>
      <w:ins w:id="512" w:author="Unknown Author" w:date="2017-02-18T23:03:00Z">
        <w:r>
          <w:rPr>
            <w:highlight w:val="yellow"/>
          </w:rPr>
          <w:t>perf_event_open(0x7ffecb42eb90, 0, -1, -1, 0) = 6</w:t>
        </w:r>
      </w:ins>
    </w:p>
    <w:p>
      <w:pPr>
        <w:pStyle w:val="TextBody"/>
        <w:rPr>
          <w:highlight w:val="yellow"/>
        </w:rPr>
      </w:pPr>
      <w:ins w:id="513" w:author="Unknown Author" w:date="2017-02-18T23:03:00Z">
        <w:r>
          <w:rPr>
            <w:highlight w:val="yellow"/>
          </w:rPr>
          <w:t>perf_event_open(0x7ffecb42eb90, 0, -1, -1, 0) = 7</w:t>
        </w:r>
      </w:ins>
    </w:p>
    <w:p>
      <w:pPr>
        <w:pStyle w:val="TextBody"/>
        <w:rPr>
          <w:highlight w:val="yellow"/>
        </w:rPr>
      </w:pPr>
      <w:ins w:id="514" w:author="Unknown Author" w:date="2017-02-18T23:03:00Z">
        <w:r>
          <w:rPr>
            <w:highlight w:val="yellow"/>
          </w:rPr>
          <w:t>perf_event_open(0x7ffecb42eb90, 0, -1, -1, 0) = 8</w:t>
        </w:r>
      </w:ins>
    </w:p>
    <w:p>
      <w:pPr>
        <w:pStyle w:val="TextBody"/>
        <w:rPr>
          <w:highlight w:val="yellow"/>
        </w:rPr>
      </w:pPr>
      <w:ins w:id="515" w:author="Unknown Author" w:date="2017-02-18T23:03:00Z">
        <w:r>
          <w:rPr>
            <w:highlight w:val="yellow"/>
          </w:rPr>
          <w:t>mmap(NULL, 192512, PROT_READ|PROT_WRITE, MAP_PRIVATE|MAP_ANONYMOUS, -1, 0) = 0x7fa2d1674000</w:t>
        </w:r>
      </w:ins>
    </w:p>
    <w:p>
      <w:pPr>
        <w:pStyle w:val="TextBody"/>
        <w:rPr>
          <w:highlight w:val="yellow"/>
        </w:rPr>
      </w:pPr>
      <w:ins w:id="516" w:author="Unknown Author" w:date="2017-02-18T23:03:00Z">
        <w:r>
          <w:rPr>
            <w:highlight w:val="yellow"/>
          </w:rPr>
          <w:t>sched_setaffinity(0, 128, [1, 0, 0, 0, 0, 0, 0, 0, 0, 0, 0, 0, 0, 0, 0, 0, 7ffecb42ee00, 2460d95725043f00, 4019a0, 7fa2d10f6830, 0, 7ffecb42ee08, 700000000, 400e0a, 0, a30c9fb8933db6a0, 400b20, 7ffecb42ee00, 0, 0, 5cf109bd7a1db6a0, 5c493d266fadb6a0, ...]) = 0</w:t>
        </w:r>
      </w:ins>
    </w:p>
    <w:p>
      <w:pPr>
        <w:pStyle w:val="TextBody"/>
        <w:rPr>
          <w:highlight w:val="yellow"/>
        </w:rPr>
      </w:pPr>
      <w:ins w:id="517" w:author="Unknown Author" w:date="2017-02-18T23:03:00Z">
        <w:r>
          <w:rPr>
            <w:highlight w:val="yellow"/>
          </w:rPr>
          <w:t>ioctl(3, PERF_EVENT_IOC_RESET, 0)       = 0</w:t>
        </w:r>
      </w:ins>
    </w:p>
    <w:p>
      <w:pPr>
        <w:pStyle w:val="TextBody"/>
        <w:rPr>
          <w:highlight w:val="yellow"/>
        </w:rPr>
      </w:pPr>
      <w:ins w:id="518" w:author="Unknown Author" w:date="2017-02-18T23:03:00Z">
        <w:r>
          <w:rPr>
            <w:highlight w:val="yellow"/>
          </w:rPr>
          <w:t>ioctl(4, PERF_EVENT_IOC_RESET, 0)       = 0</w:t>
        </w:r>
      </w:ins>
    </w:p>
    <w:p>
      <w:pPr>
        <w:pStyle w:val="TextBody"/>
        <w:rPr>
          <w:highlight w:val="yellow"/>
        </w:rPr>
      </w:pPr>
      <w:ins w:id="519" w:author="Unknown Author" w:date="2017-02-18T23:03:00Z">
        <w:r>
          <w:rPr>
            <w:highlight w:val="yellow"/>
          </w:rPr>
          <w:t>ioctl(5, PERF_EVENT_IOC_RESET, 0)       = 0</w:t>
        </w:r>
      </w:ins>
    </w:p>
    <w:p>
      <w:pPr>
        <w:pStyle w:val="TextBody"/>
        <w:rPr>
          <w:highlight w:val="yellow"/>
        </w:rPr>
      </w:pPr>
      <w:ins w:id="520" w:author="Unknown Author" w:date="2017-02-18T23:03:00Z">
        <w:r>
          <w:rPr>
            <w:highlight w:val="yellow"/>
          </w:rPr>
          <w:t>ioctl(6, PERF_EVENT_IOC_RESET, 0)       = 0</w:t>
        </w:r>
      </w:ins>
    </w:p>
    <w:p>
      <w:pPr>
        <w:pStyle w:val="TextBody"/>
        <w:rPr>
          <w:highlight w:val="yellow"/>
        </w:rPr>
      </w:pPr>
      <w:ins w:id="521" w:author="Unknown Author" w:date="2017-02-18T23:03:00Z">
        <w:r>
          <w:rPr>
            <w:highlight w:val="yellow"/>
          </w:rPr>
          <w:t>ioctl(7, PERF_EVENT_IOC_RESET, 0)       = 0</w:t>
        </w:r>
      </w:ins>
    </w:p>
    <w:p>
      <w:pPr>
        <w:pStyle w:val="TextBody"/>
        <w:rPr>
          <w:highlight w:val="yellow"/>
        </w:rPr>
      </w:pPr>
      <w:ins w:id="522" w:author="Unknown Author" w:date="2017-02-18T23:03:00Z">
        <w:r>
          <w:rPr>
            <w:highlight w:val="yellow"/>
          </w:rPr>
          <w:t>ioctl(8, PERF_EVENT_IOC_RESET, 0)       = 0</w:t>
        </w:r>
      </w:ins>
    </w:p>
    <w:p>
      <w:pPr>
        <w:pStyle w:val="TextBody"/>
        <w:rPr>
          <w:highlight w:val="yellow"/>
        </w:rPr>
      </w:pPr>
      <w:ins w:id="523" w:author="Unknown Author" w:date="2017-02-18T23:03:00Z">
        <w:r>
          <w:rPr>
            <w:highlight w:val="yellow"/>
          </w:rPr>
          <w:t>ioctl(3, PERF_EVENT_IOC_ENABLE, 0)      = 0</w:t>
        </w:r>
      </w:ins>
    </w:p>
    <w:p>
      <w:pPr>
        <w:pStyle w:val="TextBody"/>
        <w:rPr>
          <w:highlight w:val="yellow"/>
        </w:rPr>
      </w:pPr>
      <w:ins w:id="524" w:author="Unknown Author" w:date="2017-02-18T23:03:00Z">
        <w:r>
          <w:rPr>
            <w:highlight w:val="yellow"/>
          </w:rPr>
          <w:t>ioctl(4, PERF_EVENT_IOC_ENABLE, 0)      = 0</w:t>
        </w:r>
      </w:ins>
    </w:p>
    <w:p>
      <w:pPr>
        <w:pStyle w:val="TextBody"/>
        <w:rPr>
          <w:highlight w:val="yellow"/>
        </w:rPr>
      </w:pPr>
      <w:ins w:id="525" w:author="Unknown Author" w:date="2017-02-18T23:03:00Z">
        <w:r>
          <w:rPr>
            <w:highlight w:val="yellow"/>
          </w:rPr>
          <w:t>ioctl(5, PERF_EVENT_IOC_ENABLE, 0)      = 0</w:t>
        </w:r>
      </w:ins>
    </w:p>
    <w:p>
      <w:pPr>
        <w:pStyle w:val="TextBody"/>
        <w:rPr>
          <w:highlight w:val="yellow"/>
        </w:rPr>
      </w:pPr>
      <w:ins w:id="526" w:author="Unknown Author" w:date="2017-02-18T23:03:00Z">
        <w:r>
          <w:rPr>
            <w:highlight w:val="yellow"/>
          </w:rPr>
          <w:t>ioctl(6, PERF_EVENT_IOC_ENABLE, 0)      = 0</w:t>
        </w:r>
      </w:ins>
    </w:p>
    <w:p>
      <w:pPr>
        <w:pStyle w:val="TextBody"/>
        <w:rPr>
          <w:highlight w:val="yellow"/>
        </w:rPr>
      </w:pPr>
      <w:ins w:id="527" w:author="Unknown Author" w:date="2017-02-18T23:03:00Z">
        <w:r>
          <w:rPr>
            <w:highlight w:val="yellow"/>
          </w:rPr>
          <w:t>ioctl(7, PERF_EVENT_IOC_ENABLE, 0)      = 0</w:t>
        </w:r>
      </w:ins>
    </w:p>
    <w:p>
      <w:pPr>
        <w:pStyle w:val="TextBody"/>
        <w:rPr>
          <w:highlight w:val="yellow"/>
        </w:rPr>
      </w:pPr>
      <w:ins w:id="528" w:author="Unknown Author" w:date="2017-02-18T23:03:00Z">
        <w:r>
          <w:rPr>
            <w:highlight w:val="yellow"/>
          </w:rPr>
          <w:t>ioctl(8, PERF_EVENT_IOC_ENABLE, 0)      = 0</w:t>
        </w:r>
      </w:ins>
    </w:p>
    <w:p>
      <w:pPr>
        <w:pStyle w:val="TextBody"/>
        <w:rPr>
          <w:highlight w:val="yellow"/>
        </w:rPr>
      </w:pPr>
      <w:ins w:id="529" w:author="Unknown Author" w:date="2017-02-18T23:03:00Z">
        <w:r>
          <w:rPr>
            <w:highlight w:val="yellow"/>
          </w:rPr>
          <w:t>ioctl(3, PERF_EVENT_IOC_DISABLE, 0)     = 0</w:t>
        </w:r>
      </w:ins>
    </w:p>
    <w:p>
      <w:pPr>
        <w:pStyle w:val="TextBody"/>
        <w:rPr>
          <w:highlight w:val="yellow"/>
        </w:rPr>
      </w:pPr>
      <w:ins w:id="530" w:author="Unknown Author" w:date="2017-02-18T23:03:00Z">
        <w:r>
          <w:rPr>
            <w:highlight w:val="yellow"/>
          </w:rPr>
          <w:t>ioctl(4, PERF_EVENT_IOC_DISABLE, 0)     = 0</w:t>
        </w:r>
      </w:ins>
    </w:p>
    <w:p>
      <w:pPr>
        <w:pStyle w:val="TextBody"/>
        <w:rPr>
          <w:highlight w:val="yellow"/>
        </w:rPr>
      </w:pPr>
      <w:ins w:id="531" w:author="Unknown Author" w:date="2017-02-18T23:03:00Z">
        <w:r>
          <w:rPr>
            <w:highlight w:val="yellow"/>
          </w:rPr>
          <w:t>ioctl(5, PERF_EVENT_IOC_DISABLE, 0)     = 0</w:t>
        </w:r>
      </w:ins>
    </w:p>
    <w:p>
      <w:pPr>
        <w:pStyle w:val="TextBody"/>
        <w:rPr>
          <w:highlight w:val="yellow"/>
        </w:rPr>
      </w:pPr>
      <w:ins w:id="532" w:author="Unknown Author" w:date="2017-02-18T23:03:00Z">
        <w:r>
          <w:rPr>
            <w:highlight w:val="yellow"/>
          </w:rPr>
          <w:t>ioctl(6, PERF_EVENT_IOC_DISABLE, 0)     = 0</w:t>
        </w:r>
      </w:ins>
    </w:p>
    <w:p>
      <w:pPr>
        <w:pStyle w:val="TextBody"/>
        <w:rPr>
          <w:highlight w:val="yellow"/>
        </w:rPr>
      </w:pPr>
      <w:ins w:id="533" w:author="Unknown Author" w:date="2017-02-18T23:03:00Z">
        <w:r>
          <w:rPr>
            <w:highlight w:val="yellow"/>
          </w:rPr>
          <w:t>ioctl(7, PERF_EVENT_IOC_DISABLE, 0)     = 0</w:t>
        </w:r>
      </w:ins>
    </w:p>
    <w:p>
      <w:pPr>
        <w:pStyle w:val="TextBody"/>
        <w:rPr>
          <w:highlight w:val="yellow"/>
        </w:rPr>
      </w:pPr>
      <w:ins w:id="534" w:author="Unknown Author" w:date="2017-02-18T23:03:00Z">
        <w:r>
          <w:rPr>
            <w:highlight w:val="yellow"/>
          </w:rPr>
          <w:t>ioctl(8, PERF_EVENT_IOC_DISABLE, 0)     = 0</w:t>
        </w:r>
      </w:ins>
    </w:p>
    <w:p>
      <w:pPr>
        <w:pStyle w:val="TextBody"/>
        <w:rPr>
          <w:highlight w:val="yellow"/>
        </w:rPr>
      </w:pPr>
      <w:ins w:id="535" w:author="Unknown Author" w:date="2017-02-18T23:03:00Z">
        <w:r>
          <w:rPr>
            <w:highlight w:val="yellow"/>
          </w:rPr>
          <w:t>read(3, "\272V\213F\n\0\0\0", 8)        = 8</w:t>
        </w:r>
      </w:ins>
    </w:p>
    <w:p>
      <w:pPr>
        <w:pStyle w:val="TextBody"/>
        <w:rPr>
          <w:highlight w:val="yellow"/>
        </w:rPr>
      </w:pPr>
      <w:ins w:id="536" w:author="Unknown Author" w:date="2017-02-18T23:03:00Z">
        <w:r>
          <w:rPr>
            <w:highlight w:val="yellow"/>
          </w:rPr>
          <w:t>read(4, "\226\207\371\17\0\0\0\0", 8)   = 8</w:t>
        </w:r>
      </w:ins>
    </w:p>
    <w:p>
      <w:pPr>
        <w:pStyle w:val="TextBody"/>
        <w:rPr>
          <w:highlight w:val="yellow"/>
        </w:rPr>
      </w:pPr>
      <w:ins w:id="537" w:author="Unknown Author" w:date="2017-02-18T23:03:00Z">
        <w:r>
          <w:rPr>
            <w:highlight w:val="yellow"/>
          </w:rPr>
          <w:t>read(5, "\0\0\0\0\0\0\0\0", 8)          = 8</w:t>
        </w:r>
      </w:ins>
    </w:p>
    <w:p>
      <w:pPr>
        <w:pStyle w:val="TextBody"/>
        <w:rPr>
          <w:highlight w:val="yellow"/>
        </w:rPr>
      </w:pPr>
      <w:ins w:id="538" w:author="Unknown Author" w:date="2017-02-18T23:03:00Z">
        <w:r>
          <w:rPr>
            <w:highlight w:val="yellow"/>
          </w:rPr>
          <w:t>read(6, "\206e\227\0\0\0\0\0", 8)       = 8</w:t>
        </w:r>
      </w:ins>
    </w:p>
    <w:p>
      <w:pPr>
        <w:pStyle w:val="TextBody"/>
        <w:rPr>
          <w:highlight w:val="yellow"/>
        </w:rPr>
      </w:pPr>
      <w:ins w:id="539" w:author="Unknown Author" w:date="2017-02-18T23:03:00Z">
        <w:r>
          <w:rPr>
            <w:highlight w:val="yellow"/>
          </w:rPr>
          <w:t>read(7, "\0\0\0\0\0\0\0\0", 8)          = 8</w:t>
        </w:r>
      </w:ins>
    </w:p>
    <w:p>
      <w:pPr>
        <w:pStyle w:val="TextBody"/>
        <w:rPr>
          <w:highlight w:val="yellow"/>
        </w:rPr>
      </w:pPr>
      <w:ins w:id="540" w:author="Unknown Author" w:date="2017-02-18T23:03:00Z">
        <w:r>
          <w:rPr>
            <w:highlight w:val="yellow"/>
          </w:rPr>
          <w:t>read(8, "c\235\0\0\0\0\0\0", 8)         = 8</w:t>
        </w:r>
      </w:ins>
    </w:p>
    <w:p>
      <w:pPr>
        <w:pStyle w:val="TextBody"/>
        <w:rPr>
          <w:highlight w:val="yellow"/>
        </w:rPr>
      </w:pPr>
      <w:ins w:id="541" w:author="Unknown Author" w:date="2017-02-18T23:03:00Z">
        <w:r>
          <w:rPr>
            <w:highlight w:val="yellow"/>
          </w:rPr>
          <w:t>write(1, "L1 Data Cache Read Accesses: 441"..., 41L1 Data Cache Read Accesses: 44133209786</w:t>
        </w:r>
      </w:ins>
    </w:p>
    <w:p>
      <w:pPr>
        <w:pStyle w:val="TextBody"/>
        <w:rPr>
          <w:highlight w:val="yellow"/>
        </w:rPr>
      </w:pPr>
      <w:ins w:id="542" w:author="Unknown Author" w:date="2017-02-18T23:03:00Z">
        <w:r>
          <w:rPr>
            <w:highlight w:val="yellow"/>
          </w:rPr>
          <w:t>) = 41</w:t>
        </w:r>
      </w:ins>
    </w:p>
    <w:p>
      <w:pPr>
        <w:pStyle w:val="TextBody"/>
        <w:rPr>
          <w:highlight w:val="yellow"/>
        </w:rPr>
      </w:pPr>
      <w:ins w:id="543" w:author="Unknown Author" w:date="2017-02-18T23:03:00Z">
        <w:r>
          <w:rPr>
            <w:highlight w:val="yellow"/>
          </w:rPr>
          <w:t>write(1, "L1 Data Cache Read Misses: 99219"..., 35L1 Data Cache Read Misses: 9921926</w:t>
        </w:r>
      </w:ins>
    </w:p>
    <w:p>
      <w:pPr>
        <w:pStyle w:val="TextBody"/>
        <w:rPr>
          <w:highlight w:val="yellow"/>
        </w:rPr>
      </w:pPr>
      <w:ins w:id="544" w:author="Unknown Author" w:date="2017-02-18T23:03:00Z">
        <w:r>
          <w:rPr>
            <w:highlight w:val="yellow"/>
          </w:rPr>
          <w:t>) = 35</w:t>
        </w:r>
      </w:ins>
    </w:p>
    <w:p>
      <w:pPr>
        <w:pStyle w:val="TextBody"/>
        <w:rPr>
          <w:highlight w:val="yellow"/>
        </w:rPr>
      </w:pPr>
      <w:ins w:id="545" w:author="Unknown Author" w:date="2017-02-18T23:03:00Z">
        <w:r>
          <w:rPr>
            <w:highlight w:val="yellow"/>
          </w:rPr>
          <w:t>write(1, "DTLB Read Misses: 40291\n\n", 25DTLB Read Misses: 40291</w:t>
        </w:r>
      </w:ins>
    </w:p>
    <w:p>
      <w:pPr>
        <w:pStyle w:val="TextBody"/>
        <w:rPr>
          <w:highlight w:val="yellow"/>
        </w:rPr>
      </w:pPr>
      <w:ins w:id="546" w:author="Unknown Author" w:date="2017-02-18T23:03:00Z">
        <w:r>
          <w:rPr>
            <w:highlight w:val="yellow"/>
          </w:rPr>
        </w:r>
      </w:ins>
    </w:p>
    <w:p>
      <w:pPr>
        <w:pStyle w:val="TextBody"/>
        <w:rPr>
          <w:highlight w:val="yellow"/>
        </w:rPr>
      </w:pPr>
      <w:ins w:id="547" w:author="Unknown Author" w:date="2017-02-18T23:03:00Z">
        <w:r>
          <w:rPr>
            <w:highlight w:val="yellow"/>
          </w:rPr>
          <w:t>) = 25</w:t>
        </w:r>
      </w:ins>
    </w:p>
    <w:p>
      <w:pPr>
        <w:pStyle w:val="TextBody"/>
        <w:rPr>
          <w:highlight w:val="yellow"/>
        </w:rPr>
      </w:pPr>
      <w:ins w:id="548" w:author="Unknown Author" w:date="2017-02-18T23:03:00Z">
        <w:r>
          <w:rPr>
            <w:highlight w:val="yellow"/>
          </w:rPr>
          <w:t>getrusage(RUSAGE_SELF, {ru_utime={59, 440000}, ru_stime={0, 288000}, ...}) = 0</w:t>
        </w:r>
      </w:ins>
    </w:p>
    <w:p>
      <w:pPr>
        <w:pStyle w:val="TextBody"/>
        <w:rPr>
          <w:highlight w:val="yellow"/>
        </w:rPr>
      </w:pPr>
      <w:ins w:id="549" w:author="Unknown Author" w:date="2017-02-18T23:03:00Z">
        <w:r>
          <w:rPr>
            <w:highlight w:val="yellow"/>
          </w:rPr>
          <w:t>write(1, "User CPU Seconds: 59\n", 21User CPU Seconds: 59</w:t>
        </w:r>
      </w:ins>
    </w:p>
    <w:p>
      <w:pPr>
        <w:pStyle w:val="TextBody"/>
        <w:rPr>
          <w:highlight w:val="yellow"/>
        </w:rPr>
      </w:pPr>
      <w:ins w:id="550" w:author="Unknown Author" w:date="2017-02-18T23:03:00Z">
        <w:r>
          <w:rPr>
            <w:highlight w:val="yellow"/>
          </w:rPr>
          <w:t>)  = 21</w:t>
        </w:r>
      </w:ins>
    </w:p>
    <w:p>
      <w:pPr>
        <w:pStyle w:val="TextBody"/>
        <w:rPr>
          <w:highlight w:val="yellow"/>
        </w:rPr>
      </w:pPr>
      <w:ins w:id="551" w:author="Unknown Author" w:date="2017-02-18T23:03:00Z">
        <w:r>
          <w:rPr>
            <w:highlight w:val="yellow"/>
          </w:rPr>
          <w:t>write(1, "User CPU uSeconds: 440000\n", 26User CPU uSeconds: 440000</w:t>
        </w:r>
      </w:ins>
    </w:p>
    <w:p>
      <w:pPr>
        <w:pStyle w:val="TextBody"/>
        <w:rPr>
          <w:highlight w:val="yellow"/>
        </w:rPr>
      </w:pPr>
      <w:ins w:id="552" w:author="Unknown Author" w:date="2017-02-18T23:03:00Z">
        <w:r>
          <w:rPr>
            <w:highlight w:val="yellow"/>
          </w:rPr>
          <w:t>) = 26</w:t>
        </w:r>
      </w:ins>
    </w:p>
    <w:p>
      <w:pPr>
        <w:pStyle w:val="TextBody"/>
        <w:rPr>
          <w:highlight w:val="yellow"/>
        </w:rPr>
      </w:pPr>
      <w:ins w:id="553" w:author="Unknown Author" w:date="2017-02-18T23:03:00Z">
        <w:r>
          <w:rPr>
            <w:highlight w:val="yellow"/>
          </w:rPr>
          <w:t>write(1, "System CPU Seconds: 0\n", 22System CPU Seconds: 0</w:t>
        </w:r>
      </w:ins>
    </w:p>
    <w:p>
      <w:pPr>
        <w:pStyle w:val="TextBody"/>
        <w:rPr>
          <w:highlight w:val="yellow"/>
        </w:rPr>
      </w:pPr>
      <w:ins w:id="554" w:author="Unknown Author" w:date="2017-02-18T23:03:00Z">
        <w:r>
          <w:rPr>
            <w:highlight w:val="yellow"/>
          </w:rPr>
          <w:t>) = 22</w:t>
        </w:r>
      </w:ins>
    </w:p>
    <w:p>
      <w:pPr>
        <w:pStyle w:val="TextBody"/>
        <w:rPr>
          <w:highlight w:val="yellow"/>
        </w:rPr>
      </w:pPr>
      <w:ins w:id="555" w:author="Unknown Author" w:date="2017-02-18T23:03:00Z">
        <w:r>
          <w:rPr>
            <w:highlight w:val="yellow"/>
          </w:rPr>
          <w:t>write(1, "System CPU uSeconds: 288000\n", 28System CPU uSeconds: 288000</w:t>
        </w:r>
      </w:ins>
    </w:p>
    <w:p>
      <w:pPr>
        <w:pStyle w:val="TextBody"/>
        <w:rPr>
          <w:highlight w:val="yellow"/>
        </w:rPr>
      </w:pPr>
      <w:ins w:id="556" w:author="Unknown Author" w:date="2017-02-18T23:03:00Z">
        <w:r>
          <w:rPr>
            <w:highlight w:val="yellow"/>
          </w:rPr>
          <w:t>) = 28</w:t>
        </w:r>
      </w:ins>
    </w:p>
    <w:p>
      <w:pPr>
        <w:pStyle w:val="TextBody"/>
        <w:rPr>
          <w:highlight w:val="yellow"/>
        </w:rPr>
      </w:pPr>
      <w:ins w:id="557" w:author="Unknown Author" w:date="2017-02-18T23:03:00Z">
        <w:r>
          <w:rPr>
            <w:highlight w:val="yellow"/>
          </w:rPr>
          <w:t>write(1, "Page Reclaims (Soft Page Faults)"..., 39Page Reclaims (Soft Page Faults): 1123</w:t>
        </w:r>
      </w:ins>
    </w:p>
    <w:p>
      <w:pPr>
        <w:pStyle w:val="TextBody"/>
        <w:rPr>
          <w:highlight w:val="yellow"/>
        </w:rPr>
      </w:pPr>
      <w:ins w:id="558" w:author="Unknown Author" w:date="2017-02-18T23:03:00Z">
        <w:r>
          <w:rPr>
            <w:highlight w:val="yellow"/>
          </w:rPr>
          <w:t>) = 39</w:t>
        </w:r>
      </w:ins>
    </w:p>
    <w:p>
      <w:pPr>
        <w:pStyle w:val="TextBody"/>
        <w:rPr>
          <w:highlight w:val="yellow"/>
        </w:rPr>
      </w:pPr>
      <w:ins w:id="559" w:author="Unknown Author" w:date="2017-02-18T23:03:00Z">
        <w:r>
          <w:rPr>
            <w:highlight w:val="yellow"/>
          </w:rPr>
          <w:t>write(1, "Hard Page Faults: 0\n", 20Hard Page Faults: 0</w:t>
        </w:r>
      </w:ins>
    </w:p>
    <w:p>
      <w:pPr>
        <w:pStyle w:val="TextBody"/>
        <w:rPr>
          <w:highlight w:val="yellow"/>
        </w:rPr>
      </w:pPr>
      <w:ins w:id="560" w:author="Unknown Author" w:date="2017-02-18T23:03:00Z">
        <w:r>
          <w:rPr>
            <w:highlight w:val="yellow"/>
          </w:rPr>
          <w:t>)   = 20</w:t>
        </w:r>
      </w:ins>
    </w:p>
    <w:p>
      <w:pPr>
        <w:pStyle w:val="TextBody"/>
        <w:rPr>
          <w:highlight w:val="yellow"/>
        </w:rPr>
      </w:pPr>
      <w:ins w:id="561" w:author="Unknown Author" w:date="2017-02-18T23:03:00Z">
        <w:r>
          <w:rPr>
            <w:highlight w:val="yellow"/>
          </w:rPr>
          <w:t>write(1, "Swaps: 0\n", 9Swaps: 0</w:t>
        </w:r>
      </w:ins>
    </w:p>
    <w:p>
      <w:pPr>
        <w:pStyle w:val="TextBody"/>
        <w:rPr>
          <w:highlight w:val="yellow"/>
        </w:rPr>
      </w:pPr>
      <w:ins w:id="562" w:author="Unknown Author" w:date="2017-02-18T23:03:00Z">
        <w:r>
          <w:rPr>
            <w:highlight w:val="yellow"/>
          </w:rPr>
          <w:t>)               = 9</w:t>
        </w:r>
      </w:ins>
    </w:p>
    <w:p>
      <w:pPr>
        <w:pStyle w:val="TextBody"/>
        <w:rPr>
          <w:highlight w:val="yellow"/>
        </w:rPr>
      </w:pPr>
      <w:ins w:id="563" w:author="Unknown Author" w:date="2017-02-18T23:03:00Z">
        <w:r>
          <w:rPr>
            <w:highlight w:val="yellow"/>
          </w:rPr>
          <w:t>arch_prctl(ARCH_GET_FS, [0x7fa2d16a4700]) = 0</w:t>
        </w:r>
      </w:ins>
    </w:p>
    <w:p>
      <w:pPr>
        <w:pStyle w:val="TextBody"/>
        <w:rPr>
          <w:highlight w:val="yellow"/>
        </w:rPr>
      </w:pPr>
      <w:ins w:id="564" w:author="Unknown Author" w:date="2017-02-18T23:03:00Z">
        <w:r>
          <w:rPr>
            <w:highlight w:val="yellow"/>
          </w:rPr>
          <w:t>arch_prctl(ARCH_GET_GS, [0])            = 0</w:t>
        </w:r>
      </w:ins>
    </w:p>
    <w:p>
      <w:pPr>
        <w:pStyle w:val="TextBody"/>
        <w:rPr>
          <w:highlight w:val="yellow"/>
        </w:rPr>
      </w:pPr>
      <w:ins w:id="565" w:author="Unknown Author" w:date="2017-02-18T23:03:00Z">
        <w:r>
          <w:rPr>
            <w:highlight w:val="yellow"/>
          </w:rPr>
          <w:t>munmap(0x7fa2910d6000, 1073741824)      = 0</w:t>
        </w:r>
      </w:ins>
    </w:p>
    <w:p>
      <w:pPr>
        <w:pStyle w:val="TextBody"/>
        <w:rPr>
          <w:highlight w:val="yellow"/>
        </w:rPr>
      </w:pPr>
      <w:ins w:id="566" w:author="Unknown Author" w:date="2017-02-18T23:03:00Z">
        <w:r>
          <w:rPr>
            <w:highlight w:val="yellow"/>
          </w:rPr>
          <w:t>write(1, "--------------------------------"..., 46---------------------------------------------</w:t>
        </w:r>
      </w:ins>
    </w:p>
    <w:p>
      <w:pPr>
        <w:pStyle w:val="TextBody"/>
        <w:rPr>
          <w:highlight w:val="yellow"/>
        </w:rPr>
      </w:pPr>
      <w:ins w:id="567" w:author="Unknown Author" w:date="2017-02-18T23:03:00Z">
        <w:r>
          <w:rPr>
            <w:highlight w:val="yellow"/>
          </w:rPr>
          <w:t>) = 46</w:t>
        </w:r>
      </w:ins>
    </w:p>
    <w:p>
      <w:pPr>
        <w:pStyle w:val="TextBody"/>
        <w:rPr>
          <w:highlight w:val="yellow"/>
        </w:rPr>
      </w:pPr>
      <w:ins w:id="568" w:author="Unknown Author" w:date="2017-02-18T23:03:00Z">
        <w:r>
          <w:rPr>
            <w:highlight w:val="yellow"/>
          </w:rPr>
          <w:t>exit_group(0)                           = ?</w:t>
        </w:r>
      </w:ins>
    </w:p>
    <w:p>
      <w:pPr>
        <w:pStyle w:val="TextBody"/>
        <w:rPr>
          <w:highlight w:val="yellow"/>
        </w:rPr>
      </w:pPr>
      <w:ins w:id="569" w:author="Unknown Author" w:date="2017-02-18T23:03:00Z">
        <w:r>
          <w:rPr>
            <w:highlight w:val="yellow"/>
          </w:rPr>
          <w:t>+++ exited with 0 +++</w:t>
        </w:r>
      </w:ins>
    </w:p>
    <w:p>
      <w:pPr>
        <w:pStyle w:val="TextBody"/>
        <w:rPr>
          <w:highlight w:val="yellow"/>
        </w:rPr>
      </w:pPr>
      <w:ins w:id="570" w:author="Unknown Author" w:date="2017-02-18T14:25:00Z">
        <w:r>
          <w:rPr>
            <w:highlight w:val="yellow"/>
          </w:rPr>
          <w:t xml:space="preserve">  </w:t>
        </w:r>
      </w:ins>
      <w:ins w:id="571" w:author="Unknown Author" w:date="2017-02-18T14:25:00Z">
        <w:r>
          <w:rPr>
            <w:highlight w:val="yellow"/>
          </w:rPr>
          <w:t>err = arch_prctl(ARCH_GET_FS, (unsigned long) &amp;fs);</w:t>
        </w:r>
      </w:ins>
    </w:p>
    <w:p>
      <w:pPr>
        <w:pStyle w:val="TextBody"/>
        <w:rPr>
          <w:highlight w:val="yellow"/>
        </w:rPr>
      </w:pPr>
      <w:ins w:id="572" w:author="Unknown Author" w:date="2017-02-18T14:25:00Z">
        <w:r>
          <w:rPr>
            <w:highlight w:val="yellow"/>
          </w:rPr>
          <w:t xml:space="preserve">  </w:t>
        </w:r>
      </w:ins>
      <w:ins w:id="573" w:author="Unknown Author" w:date="2017-02-18T14:25:00Z">
        <w:r>
          <w:rPr>
            <w:highlight w:val="yellow"/>
          </w:rPr>
          <w:t>if (err){</w:t>
        </w:r>
      </w:ins>
    </w:p>
    <w:p>
      <w:pPr>
        <w:pStyle w:val="TextBody"/>
        <w:rPr>
          <w:highlight w:val="yellow"/>
        </w:rPr>
      </w:pPr>
      <w:ins w:id="574" w:author="Unknown Author" w:date="2017-02-18T14:25:00Z">
        <w:r>
          <w:rPr>
            <w:highlight w:val="yellow"/>
          </w:rPr>
          <w:t xml:space="preserve">    </w:t>
        </w:r>
      </w:ins>
      <w:ins w:id="575" w:author="Unknown Author" w:date="2017-02-18T14:25:00Z">
        <w:r>
          <w:rPr>
            <w:highlight w:val="yellow"/>
          </w:rPr>
          <w:t>printf("ERROR ON GET_FS\n");</w:t>
        </w:r>
      </w:ins>
    </w:p>
    <w:p>
      <w:pPr>
        <w:pStyle w:val="TextBody"/>
        <w:rPr>
          <w:highlight w:val="yellow"/>
        </w:rPr>
      </w:pPr>
      <w:ins w:id="576" w:author="Unknown Author" w:date="2017-02-18T14:25:00Z">
        <w:r>
          <w:rPr>
            <w:highlight w:val="yellow"/>
          </w:rPr>
          <w:t xml:space="preserve">  </w:t>
        </w:r>
      </w:ins>
      <w:ins w:id="577" w:author="Unknown Author" w:date="2017-02-18T14:25:00Z">
        <w:r>
          <w:rPr>
            <w:highlight w:val="yellow"/>
          </w:rPr>
          <w:t>}</w:t>
        </w:r>
      </w:ins>
    </w:p>
    <w:p>
      <w:pPr>
        <w:pStyle w:val="TextBody"/>
        <w:rPr>
          <w:highlight w:val="yellow"/>
        </w:rPr>
      </w:pPr>
      <w:ins w:id="578" w:author="Unknown Author" w:date="2017-02-18T14:25:00Z">
        <w:r>
          <w:rPr>
            <w:highlight w:val="yellow"/>
          </w:rPr>
          <w:t xml:space="preserve">  </w:t>
        </w:r>
      </w:ins>
      <w:ins w:id="579" w:author="Unknown Author" w:date="2017-02-18T14:25:00Z">
        <w:r>
          <w:rPr>
            <w:highlight w:val="yellow"/>
          </w:rPr>
          <w:t>err = arch_prctl(ARCH_GET_GS, (unsigned long) &amp;gs);</w:t>
        </w:r>
      </w:ins>
    </w:p>
    <w:p>
      <w:pPr>
        <w:pStyle w:val="TextBody"/>
        <w:rPr>
          <w:highlight w:val="yellow"/>
        </w:rPr>
      </w:pPr>
      <w:ins w:id="580" w:author="Unknown Author" w:date="2017-02-18T14:25:00Z">
        <w:r>
          <w:rPr>
            <w:highlight w:val="yellow"/>
          </w:rPr>
          <w:t xml:space="preserve">  </w:t>
        </w:r>
      </w:ins>
      <w:ins w:id="581" w:author="Unknown Author" w:date="2017-02-18T14:25:00Z">
        <w:r>
          <w:rPr>
            <w:highlight w:val="yellow"/>
          </w:rPr>
          <w:t>if (err){</w:t>
        </w:r>
      </w:ins>
    </w:p>
    <w:p>
      <w:pPr>
        <w:pStyle w:val="TextBody"/>
        <w:rPr>
          <w:highlight w:val="yellow"/>
        </w:rPr>
      </w:pPr>
      <w:ins w:id="582" w:author="Unknown Author" w:date="2017-02-18T14:25:00Z">
        <w:r>
          <w:rPr>
            <w:highlight w:val="yellow"/>
          </w:rPr>
          <w:t xml:space="preserve">    </w:t>
        </w:r>
      </w:ins>
      <w:ins w:id="583" w:author="Unknown Author" w:date="2017-02-18T14:25:00Z">
        <w:r>
          <w:rPr>
            <w:highlight w:val="yellow"/>
          </w:rPr>
          <w:t>printf("ERROR ON GET_GS\n");</w:t>
        </w:r>
      </w:ins>
    </w:p>
    <w:p>
      <w:pPr>
        <w:pStyle w:val="TextBody"/>
        <w:rPr>
          <w:highlight w:val="yellow"/>
        </w:rPr>
      </w:pPr>
      <w:ins w:id="584" w:author="Unknown Author" w:date="2017-02-18T14:25:00Z">
        <w:r>
          <w:rPr>
            <w:highlight w:val="yellow"/>
          </w:rPr>
          <w:t xml:space="preserve">  </w:t>
        </w:r>
      </w:ins>
      <w:ins w:id="585" w:author="Unknown Author" w:date="2017-02-18T14:25:00Z">
        <w:r>
          <w:rPr>
            <w:highlight w:val="yellow"/>
          </w:rPr>
          <w:t>}</w:t>
        </w:r>
      </w:ins>
    </w:p>
    <w:p>
      <w:pPr>
        <w:pStyle w:val="TextBody"/>
        <w:rPr>
          <w:highlight w:val="yellow"/>
        </w:rPr>
      </w:pPr>
      <w:ins w:id="586" w:author="Unknown Author" w:date="2017-02-18T14:25:00Z">
        <w:r>
          <w:rPr>
            <w:highlight w:val="yellow"/>
          </w:rPr>
          <w:t xml:space="preserve">  </w:t>
        </w:r>
      </w:ins>
      <w:ins w:id="587" w:author="Unknown Author" w:date="2017-02-18T14:25:00Z">
        <w:r>
          <w:rPr>
            <w:highlight w:val="yellow"/>
          </w:rPr>
          <w:t>printf("arch_prctl GET_FS: %lx\n", fs);</w:t>
        </w:r>
      </w:ins>
    </w:p>
    <w:p>
      <w:pPr>
        <w:pStyle w:val="TextBody"/>
        <w:rPr>
          <w:highlight w:val="yellow"/>
        </w:rPr>
      </w:pPr>
      <w:ins w:id="588" w:author="Unknown Author" w:date="2017-02-18T14:25:00Z">
        <w:r>
          <w:rPr>
            <w:highlight w:val="yellow"/>
          </w:rPr>
          <w:t xml:space="preserve">  </w:t>
        </w:r>
      </w:ins>
      <w:ins w:id="589" w:author="Unknown Author" w:date="2017-02-18T14:25:00Z">
        <w:r>
          <w:rPr>
            <w:highlight w:val="yellow"/>
          </w:rPr>
          <w:t>printf("arch_prctl GET_GS: %lx\n", gs);</w:t>
        </w:r>
      </w:ins>
    </w:p>
    <w:p>
      <w:pPr>
        <w:pStyle w:val="TextBody"/>
        <w:rPr>
          <w:highlight w:val="yellow"/>
          <w:ins w:id="591" w:author="Unknown Author" w:date="2017-02-18T14:25:00Z"/>
        </w:rPr>
      </w:pPr>
      <w:ins w:id="590" w:author="Unknown Author" w:date="2017-02-18T14:26:00Z">
        <w:r>
          <w:rPr>
            <w:highlight w:val="yellow"/>
          </w:rPr>
          <w:t>linux apparently gives you, in FS and GS, 'thread local storage' and 'processor data area'</w:t>
        </w:r>
      </w:ins>
    </w:p>
    <w:p>
      <w:pPr>
        <w:pStyle w:val="TextBody"/>
        <w:rPr/>
      </w:pPr>
      <w:ins w:id="592" w:author="Unknown Author" w:date="2017-02-18T14:28:00Z">
        <w:r>
          <w:rPr>
            <w:highlight w:val="yellow"/>
          </w:rPr>
          <w:t xml:space="preserve">TLS is used in some places where ordinary, single-threaded programs would use </w:t>
        </w:r>
      </w:ins>
      <w:hyperlink r:id="rId10">
        <w:ins w:id="593" w:author="Unknown Author" w:date="2017-02-18T14:28:00Z">
          <w:r>
            <w:rPr>
              <w:rStyle w:val="InternetLink"/>
              <w:highlight w:val="yellow"/>
            </w:rPr>
            <w:t>global variables</w:t>
          </w:r>
        </w:ins>
      </w:hyperlink>
      <w:ins w:id="594" w:author="Unknown Author" w:date="2017-02-18T14:28:00Z">
        <w:r>
          <w:rPr>
            <w:highlight w:val="yellow"/>
          </w:rPr>
          <w:t xml:space="preserve"> but where this would be inappropriate in multithreaded cases. An example of such situations is where functions use a global variable to set an error condition (for example the global variable </w:t>
        </w:r>
      </w:ins>
      <w:hyperlink r:id="rId11">
        <w:ins w:id="595" w:author="Unknown Author" w:date="2017-02-18T14:28:00Z">
          <w:r>
            <w:rPr>
              <w:rStyle w:val="SourceText"/>
              <w:highlight w:val="yellow"/>
            </w:rPr>
            <w:t>errno</w:t>
          </w:r>
        </w:ins>
      </w:hyperlink>
      <w:ins w:id="596" w:author="Unknown Author" w:date="2017-02-18T14:28:00Z">
        <w:r>
          <w:rPr>
            <w:highlight w:val="yellow"/>
          </w:rPr>
          <w:t xml:space="preserve"> used by many functions of the C library). If </w:t>
        </w:r>
      </w:ins>
      <w:hyperlink r:id="rId12">
        <w:ins w:id="597" w:author="Unknown Author" w:date="2017-02-18T14:28:00Z">
          <w:r>
            <w:rPr>
              <w:rStyle w:val="SourceText"/>
              <w:highlight w:val="yellow"/>
            </w:rPr>
            <w:t>errno</w:t>
          </w:r>
        </w:ins>
      </w:hyperlink>
      <w:ins w:id="598" w:author="Unknown Author" w:date="2017-02-18T14:28:00Z">
        <w:r>
          <w:rPr>
            <w:highlight w:val="yellow"/>
          </w:rPr>
          <w:t xml:space="preserve"> were a global variable, a call of a system function on one thread may overwrite the value previously set by a call of a system function on a different thread, possibly before following code on that different thread could check for the error condition. </w:t>
        </w:r>
      </w:ins>
    </w:p>
    <w:p>
      <w:pPr>
        <w:pStyle w:val="TextBody"/>
        <w:rPr>
          <w:highlight w:val="yellow"/>
        </w:rPr>
      </w:pPr>
      <w:ins w:id="599" w:author="Unknown Author" w:date="2017-02-18T14:28:00Z">
        <w:r>
          <w:rPr>
            <w:highlight w:val="yellow"/>
          </w:rPr>
          <w:t>Processor data area is apparently unused by my processor</w:t>
        </w:r>
      </w:ins>
    </w:p>
    <w:p>
      <w:pPr>
        <w:pStyle w:val="TextBody"/>
        <w:rPr/>
      </w:pPr>
      <w:r>
        <w:rPr/>
        <w:t xml:space="preserve">You should do your measurements on an otherwise quiet system. However, for extra credit, you can study the effect of background activity. Explain clearly how you generated the background activity, what you expected, and what you found. </w:t>
      </w:r>
    </w:p>
    <w:p>
      <w:pPr>
        <w:pStyle w:val="TextBody"/>
        <w:rPr/>
      </w:pPr>
      <w:r>
        <w:rPr/>
        <w:t xml:space="preserve">For the final section of the lab, we will add code that </w:t>
      </w:r>
      <w:r>
        <w:rPr>
          <w:rStyle w:val="SourceText"/>
        </w:rPr>
        <w:t>forks</w:t>
      </w:r>
      <w:r>
        <w:rPr/>
        <w:t xml:space="preserve"> or </w:t>
      </w:r>
      <w:r>
        <w:rPr>
          <w:rStyle w:val="SourceText"/>
        </w:rPr>
        <w:t>clones</w:t>
      </w:r>
      <w:r>
        <w:rPr/>
        <w:t xml:space="preserve"> a process that will compete for memory with our process under test. When your main program ends, be sure this competing process also dies. This can be accomplished in many different ways, several of which require less than or equal to three lines of code. </w:t>
      </w:r>
      <w:r>
        <w:rPr>
          <w:highlight w:val="darkGreen"/>
          <w:rPrChange w:id="0" w:author="Unknown Author" w:date="2017-02-18T13:35:00Z"/>
        </w:rPr>
        <w:t>For this part, please use the VM you build in Lab 0</w:t>
      </w:r>
      <w:r>
        <w:rPr/>
        <w:t>,</w:t>
      </w:r>
      <w:r>
        <w:rPr>
          <w:highlight w:val="yellow"/>
          <w:rPrChange w:id="0" w:author="Unknown Author" w:date="2017-02-18T13:35:00Z"/>
        </w:rPr>
        <w:t xml:space="preserve"> configured with at least two virtual CPUs</w:t>
      </w:r>
      <w:r>
        <w:rPr/>
        <w:t xml:space="preserve"> (and check that you have at least two physical CPUs in your host). </w:t>
      </w:r>
    </w:p>
    <w:p>
      <w:pPr>
        <w:pStyle w:val="TextBody"/>
        <w:rPr/>
      </w:pPr>
      <w:r>
        <w:rPr/>
        <w:t xml:space="preserve">Write some code that forks or clones and then calls </w:t>
      </w:r>
      <w:r>
        <w:rPr>
          <w:rStyle w:val="SourceText"/>
        </w:rPr>
        <w:t>compete_for_memory</w:t>
      </w:r>
      <w:r>
        <w:rPr/>
        <w:t xml:space="preserve">. You should fork/clone before locking your program under test to a single core. Note that </w:t>
      </w:r>
      <w:r>
        <w:rPr>
          <w:rStyle w:val="SourceText"/>
        </w:rPr>
        <w:t>compete_for_memory</w:t>
      </w:r>
      <w:r>
        <w:rPr/>
        <w:t xml:space="preserve"> calls </w:t>
      </w:r>
      <w:r>
        <w:rPr>
          <w:rStyle w:val="SourceText"/>
        </w:rPr>
        <w:t>get_mem_size()</w:t>
      </w:r>
      <w:r>
        <w:rPr/>
        <w:t xml:space="preserve"> which is a function you must provide that returns the size of physical memory in bytes. Because the purpose of this function is to compete for memory with the foreground process, it is ok if this number is not completely equal to the exact amount of RAM in your system, but it should be close. It is NOT acceptable to hard code this number, you must write code to measure this number at runtime. </w:t>
      </w:r>
    </w:p>
    <w:p>
      <w:pPr>
        <w:pStyle w:val="PreformattedText"/>
        <w:rPr/>
      </w:pPr>
      <w:r>
        <w:rPr/>
        <w:t>int compete_for_memory(void* unused) {</w:t>
      </w:r>
    </w:p>
    <w:p>
      <w:pPr>
        <w:pStyle w:val="PreformattedText"/>
        <w:rPr/>
      </w:pPr>
      <w:r>
        <w:rPr/>
        <w:t xml:space="preserve">   </w:t>
      </w:r>
      <w:r>
        <w:rPr/>
        <w:t>long mem_size = get_mem_size();</w:t>
      </w:r>
    </w:p>
    <w:p>
      <w:pPr>
        <w:pStyle w:val="PreformattedText"/>
        <w:rPr/>
      </w:pPr>
      <w:r>
        <w:rPr/>
        <w:t xml:space="preserve">   </w:t>
      </w:r>
      <w:r>
        <w:rPr/>
        <w:t>int page_sz = sysconf(_SC_PAGE_SIZE);</w:t>
      </w:r>
    </w:p>
    <w:p>
      <w:pPr>
        <w:pStyle w:val="PreformattedText"/>
        <w:rPr/>
      </w:pPr>
      <w:r>
        <w:rPr/>
        <w:t xml:space="preserve">   </w:t>
      </w:r>
      <w:r>
        <w:rPr/>
        <w:t>printf("Total memsize is %3.2f GBs\n", (double)mem_size/(1024*1024*1024));</w:t>
      </w:r>
    </w:p>
    <w:p>
      <w:pPr>
        <w:pStyle w:val="PreformattedText"/>
        <w:rPr/>
      </w:pPr>
      <w:r>
        <w:rPr/>
        <w:t xml:space="preserve">   </w:t>
      </w:r>
      <w:r>
        <w:rPr/>
        <w:t>fflush(stdout);</w:t>
      </w:r>
    </w:p>
    <w:p>
      <w:pPr>
        <w:pStyle w:val="PreformattedText"/>
        <w:rPr/>
      </w:pPr>
      <w:r>
        <w:rPr/>
        <w:t xml:space="preserve">   </w:t>
      </w:r>
      <w:r>
        <w:rPr/>
        <w:t>char* p = mmap(NULL, mem_size, PROT_READ | PROT_WRITE,</w:t>
      </w:r>
    </w:p>
    <w:p>
      <w:pPr>
        <w:pStyle w:val="PreformattedText"/>
        <w:rPr/>
      </w:pPr>
      <w:r>
        <w:rPr/>
        <w:t xml:space="preserve">                  </w:t>
      </w:r>
      <w:r>
        <w:rPr/>
        <w:t>MAP_NORESERVE|MAP_PRIVATE|MAP_ANONYMOUS, -1, (off_t) 0);</w:t>
      </w:r>
    </w:p>
    <w:p>
      <w:pPr>
        <w:pStyle w:val="PreformattedText"/>
        <w:rPr/>
      </w:pPr>
      <w:r>
        <w:rPr/>
        <w:t xml:space="preserve">   </w:t>
      </w:r>
      <w:r>
        <w:rPr/>
        <w:t>if (p == MAP_FAILED)</w:t>
      </w:r>
    </w:p>
    <w:p>
      <w:pPr>
        <w:pStyle w:val="PreformattedText"/>
        <w:rPr/>
      </w:pPr>
      <w:r>
        <w:rPr/>
        <w:t xml:space="preserve">      </w:t>
      </w:r>
      <w:r>
        <w:rPr/>
        <w:t>perror("Failed anon MMAP competition");</w:t>
      </w:r>
    </w:p>
    <w:p>
      <w:pPr>
        <w:pStyle w:val="PreformattedText"/>
        <w:rPr/>
      </w:pPr>
      <w:r>
        <w:rPr/>
      </w:r>
    </w:p>
    <w:p>
      <w:pPr>
        <w:pStyle w:val="PreformattedText"/>
        <w:rPr/>
      </w:pPr>
      <w:r>
        <w:rPr/>
        <w:t xml:space="preserve">   </w:t>
      </w:r>
      <w:r>
        <w:rPr/>
        <w:t>int i = 0;</w:t>
      </w:r>
    </w:p>
    <w:p>
      <w:pPr>
        <w:pStyle w:val="PreformattedText"/>
        <w:rPr/>
      </w:pPr>
      <w:r>
        <w:rPr/>
        <w:t xml:space="preserve">   </w:t>
      </w:r>
      <w:r>
        <w:rPr/>
        <w:t>while(1) {</w:t>
      </w:r>
    </w:p>
    <w:p>
      <w:pPr>
        <w:pStyle w:val="PreformattedText"/>
        <w:rPr/>
      </w:pPr>
      <w:r>
        <w:rPr/>
        <w:t xml:space="preserve">      </w:t>
      </w:r>
      <w:r>
        <w:rPr/>
        <w:t>volatile char *a;</w:t>
      </w:r>
    </w:p>
    <w:p>
      <w:pPr>
        <w:pStyle w:val="PreformattedText"/>
        <w:rPr/>
      </w:pPr>
      <w:r>
        <w:rPr/>
        <w:t xml:space="preserve">      </w:t>
      </w:r>
      <w:r>
        <w:rPr/>
        <w:t>long r = simplerand() % (mem_size/page_sz);</w:t>
      </w:r>
    </w:p>
    <w:p>
      <w:pPr>
        <w:pStyle w:val="PreformattedText"/>
        <w:rPr/>
      </w:pPr>
      <w:r>
        <w:rPr/>
        <w:t xml:space="preserve">      </w:t>
      </w:r>
      <w:r>
        <w:rPr/>
        <w:t>char c;</w:t>
      </w:r>
    </w:p>
    <w:p>
      <w:pPr>
        <w:pStyle w:val="PreformattedText"/>
        <w:rPr/>
      </w:pPr>
      <w:r>
        <w:rPr/>
        <w:t xml:space="preserve">      </w:t>
      </w:r>
      <w:r>
        <w:rPr/>
        <w:t>if( i &gt;= mem_size/page_sz ) {</w:t>
      </w:r>
    </w:p>
    <w:p>
      <w:pPr>
        <w:pStyle w:val="PreformattedText"/>
        <w:rPr/>
      </w:pPr>
      <w:r>
        <w:rPr/>
        <w:t xml:space="preserve">         </w:t>
      </w:r>
      <w:r>
        <w:rPr/>
        <w:t>i = 0;</w:t>
      </w:r>
    </w:p>
    <w:p>
      <w:pPr>
        <w:pStyle w:val="PreformattedText"/>
        <w:rPr/>
      </w:pPr>
      <w:r>
        <w:rPr/>
        <w:t xml:space="preserve">      </w:t>
      </w:r>
      <w:r>
        <w:rPr/>
        <w:t>}</w:t>
      </w:r>
    </w:p>
    <w:p>
      <w:pPr>
        <w:pStyle w:val="PreformattedText"/>
        <w:rPr/>
      </w:pPr>
      <w:r>
        <w:rPr/>
        <w:t xml:space="preserve">      </w:t>
      </w:r>
      <w:r>
        <w:rPr/>
        <w:t>// One read and write per page</w:t>
      </w:r>
    </w:p>
    <w:p>
      <w:pPr>
        <w:pStyle w:val="PreformattedText"/>
        <w:rPr/>
      </w:pPr>
      <w:r>
        <w:rPr/>
        <w:t xml:space="preserve">      </w:t>
      </w:r>
      <w:r>
        <w:rPr/>
        <w:t>//a = p + i * page_sz; // sequential access</w:t>
      </w:r>
    </w:p>
    <w:p>
      <w:pPr>
        <w:pStyle w:val="PreformattedText"/>
        <w:rPr/>
      </w:pPr>
      <w:r>
        <w:rPr/>
        <w:t xml:space="preserve">      </w:t>
      </w:r>
      <w:r>
        <w:rPr/>
        <w:t>a = p + r * page_sz;</w:t>
      </w:r>
    </w:p>
    <w:p>
      <w:pPr>
        <w:pStyle w:val="PreformattedText"/>
        <w:rPr/>
      </w:pPr>
      <w:r>
        <w:rPr/>
        <w:t xml:space="preserve">      </w:t>
      </w:r>
      <w:r>
        <w:rPr/>
        <w:t>c += *a;</w:t>
      </w:r>
    </w:p>
    <w:p>
      <w:pPr>
        <w:pStyle w:val="PreformattedText"/>
        <w:rPr/>
      </w:pPr>
      <w:r>
        <w:rPr/>
        <w:t xml:space="preserve">      </w:t>
      </w:r>
      <w:r>
        <w:rPr/>
        <w:t>if((i%8) == 0) {</w:t>
      </w:r>
    </w:p>
    <w:p>
      <w:pPr>
        <w:pStyle w:val="PreformattedText"/>
        <w:rPr/>
      </w:pPr>
      <w:r>
        <w:rPr/>
        <w:t xml:space="preserve">         </w:t>
      </w:r>
      <w:r>
        <w:rPr/>
        <w:t>*a = 1;</w:t>
      </w:r>
    </w:p>
    <w:p>
      <w:pPr>
        <w:pStyle w:val="PreformattedText"/>
        <w:rPr/>
      </w:pPr>
      <w:r>
        <w:rPr/>
        <w:t xml:space="preserve">      </w:t>
      </w:r>
      <w:r>
        <w:rPr/>
        <w:t>}</w:t>
      </w:r>
    </w:p>
    <w:p>
      <w:pPr>
        <w:pStyle w:val="PreformattedText"/>
        <w:rPr/>
      </w:pPr>
      <w:r>
        <w:rPr/>
        <w:t xml:space="preserve">      </w:t>
      </w:r>
      <w:r>
        <w:rPr/>
        <w:t>i++;</w:t>
      </w:r>
    </w:p>
    <w:p>
      <w:pPr>
        <w:pStyle w:val="PreformattedText"/>
        <w:rPr/>
      </w:pPr>
      <w:r>
        <w:rPr/>
        <w:t xml:space="preserve">   </w:t>
      </w:r>
      <w:r>
        <w:rPr/>
        <w:t>}</w:t>
      </w:r>
    </w:p>
    <w:p>
      <w:pPr>
        <w:pStyle w:val="PreformattedText"/>
        <w:rPr/>
      </w:pPr>
      <w:r>
        <w:rPr/>
        <w:t xml:space="preserve">   </w:t>
      </w:r>
      <w:r>
        <w:rPr/>
        <w:t>return 0;</w:t>
      </w:r>
    </w:p>
    <w:p>
      <w:pPr>
        <w:pStyle w:val="PreformattedText"/>
        <w:spacing w:before="0" w:after="283"/>
        <w:rPr/>
      </w:pPr>
      <w:r>
        <w:rPr/>
        <w:t>}</w:t>
      </w:r>
    </w:p>
    <w:p>
      <w:pPr>
        <w:pStyle w:val="TextBody"/>
        <w:rPr/>
      </w:pPr>
      <w:r>
        <w:rPr/>
        <w:t xml:space="preserve">For your report: Why do we call </w:t>
      </w:r>
      <w:r>
        <w:rPr>
          <w:rStyle w:val="SourceText"/>
        </w:rPr>
        <w:t>fflush</w:t>
      </w:r>
      <w:r>
        <w:rPr/>
        <w:t xml:space="preserve"> after the </w:t>
      </w:r>
      <w:r>
        <w:rPr>
          <w:rStyle w:val="SourceText"/>
        </w:rPr>
        <w:t>printf</w:t>
      </w:r>
      <w:r>
        <w:rPr/>
        <w:t xml:space="preserve">? Would this fflush be necessary if we fprintf'ed to stderr? </w:t>
      </w:r>
    </w:p>
    <w:p>
      <w:pPr>
        <w:pStyle w:val="TextBody"/>
        <w:rPr/>
      </w:pPr>
      <w:ins w:id="603" w:author="Unknown Author" w:date="2017-02-19T22:03:00Z">
        <w:r>
          <w:rPr/>
          <w:t xml:space="preserve">Fflush lets you know when something happened on which process because it </w:t>
        </w:r>
      </w:ins>
      <w:ins w:id="604" w:author="Unknown Author" w:date="2017-02-19T22:04:00Z">
        <w:r>
          <w:rPr/>
          <w:t>gives you a global ordering.  Without flushes, your process stores prints into a buffer to be more efficient.  Fprintfing to stderr wouldn’t have this problem</w:t>
        </w:r>
      </w:ins>
      <w:ins w:id="605" w:author="Unknown Author" w:date="2017-02-19T22:05:00Z">
        <w:r>
          <w:rPr/>
          <w:t xml:space="preserve"> because stderr is unbuffered.</w:t>
        </w:r>
      </w:ins>
    </w:p>
    <w:p>
      <w:pPr>
        <w:pStyle w:val="TextBody"/>
        <w:rPr/>
      </w:pPr>
      <w:r>
        <w:rPr/>
      </w:r>
    </w:p>
    <w:p>
      <w:pPr>
        <w:pStyle w:val="TextBody"/>
        <w:rPr/>
      </w:pPr>
      <w:r>
        <w:rPr/>
        <w:t xml:space="preserve">Now we will mess with the kernel's head (or more precisely its LRU page replacement algorithm). These instructions are approximate since your version of the kernel might be different, but look in mm/vmscan.c in a function likely called shrink_page_list. In it, you will see a switch statement with a PAGEREF_ACTIVATE case, which is the case where the kernel sees the page has been recently accessed. In this case the kernel gotos activate_locked, but you will change the to fall through, which should be the PAGEREF_RECLAIM case. Then evaluate what this change does to your test program when it has competition for memory. You can do this by having two identical VMs with different kernels or one kernel that you dynamically configure with its default behavior and your modified behavior, perhaps controlled via the </w:t>
      </w:r>
      <w:r>
        <w:rPr>
          <w:rStyle w:val="SourceText"/>
        </w:rPr>
        <w:t>/proc</w:t>
      </w:r>
      <w:r>
        <w:rPr/>
        <w:t xml:space="preserve"> file system. </w:t>
      </w:r>
    </w:p>
    <w:p>
      <w:pPr>
        <w:pStyle w:val="TextBody"/>
        <w:rPr/>
      </w:pPr>
      <w:del w:id="608" w:author="Unknown Author" w:date="2017-02-19T22:10:00Z">
        <w:r>
          <w:rPr/>
        </w:r>
      </w:del>
    </w:p>
    <w:p>
      <w:pPr>
        <w:pStyle w:val="TextBody"/>
        <w:rPr/>
      </w:pPr>
      <w:r>
        <w:rPr/>
        <w:t>Notes</w:t>
      </w:r>
    </w:p>
    <w:p>
      <w:pPr>
        <w:pStyle w:val="TextBody"/>
        <w:rPr/>
      </w:pPr>
      <w:r>
        <w:rPr/>
        <w:t xml:space="preserve">Configure your VM with at least two virtual CPUs, but first confirm that your host system has at least two CPUs. </w:t>
      </w:r>
    </w:p>
    <w:p>
      <w:pPr>
        <w:pStyle w:val="TextBody"/>
        <w:rPr/>
      </w:pPr>
      <w:r>
        <w:rPr/>
        <w:t xml:space="preserve">To allocate space in a file, look at the abysmally named </w:t>
      </w:r>
      <w:r>
        <w:rPr>
          <w:rStyle w:val="SourceText"/>
        </w:rPr>
        <w:t>ftruncate</w:t>
      </w:r>
      <w:r>
        <w:rPr/>
        <w:t xml:space="preserve"> and </w:t>
      </w:r>
      <w:r>
        <w:rPr>
          <w:rStyle w:val="SourceText"/>
        </w:rPr>
        <w:t>fallocate</w:t>
      </w:r>
      <w:r>
        <w:rPr/>
        <w:t xml:space="preserve">. No matter what you use, call </w:t>
      </w:r>
      <w:r>
        <w:rPr>
          <w:rStyle w:val="SourceText"/>
        </w:rPr>
        <w:t>msync</w:t>
      </w:r>
      <w:r>
        <w:rPr/>
        <w:t xml:space="preserve"> after your memset and report your findings. </w:t>
      </w:r>
    </w:p>
    <w:p>
      <w:pPr>
        <w:pStyle w:val="TextBody"/>
        <w:rPr/>
      </w:pPr>
      <w:r>
        <w:rPr/>
        <w:t xml:space="preserve">The perf subsystem uses the performance management unit (PMU) which is a set of hardware counters supported directly by your processor. If you look at </w:t>
      </w:r>
      <w:r>
        <w:rPr>
          <w:rStyle w:val="SourceText"/>
        </w:rPr>
        <w:t>dmesg</w:t>
      </w:r>
      <w:r>
        <w:rPr/>
        <w:t xml:space="preserve"> output, it should show the PMU being initialized. </w:t>
      </w:r>
    </w:p>
    <w:p>
      <w:pPr>
        <w:pStyle w:val="TextBody"/>
        <w:rPr/>
      </w:pPr>
      <w:r>
        <w:rPr/>
        <w:t xml:space="preserve">Check for </w:t>
      </w:r>
      <w:r>
        <w:rPr>
          <w:rStyle w:val="SourceText"/>
        </w:rPr>
        <w:t>perf</w:t>
      </w:r>
      <w:r>
        <w:rPr/>
        <w:t xml:space="preserve"> availability in your host system before checking the guest. Most of the lab can be done on the host. </w:t>
      </w:r>
    </w:p>
    <w:p>
      <w:pPr>
        <w:pStyle w:val="TextBody"/>
        <w:rPr/>
      </w:pPr>
      <w:r>
        <w:rPr/>
        <w:t xml:space="preserve">If you run </w:t>
      </w:r>
      <w:r>
        <w:rPr>
          <w:rStyle w:val="SourceText"/>
        </w:rPr>
        <w:t>perf list</w:t>
      </w:r>
      <w:r>
        <w:rPr/>
        <w:t xml:space="preserve"> on the command line, it will tell you what counters are supported by your combination of hardware, OS and perf tools. You need at least level 1 data cache accesses and misses and data TLB misses. Some of the prefetch varieties may be unsupported. </w:t>
      </w:r>
    </w:p>
    <w:p>
      <w:pPr>
        <w:pStyle w:val="TextBody"/>
        <w:rPr/>
      </w:pPr>
      <w:r>
        <w:rPr/>
        <w:t xml:space="preserve">Historically, VirtualBox has done a poor job of virtualizing the performance counters. </w:t>
      </w:r>
    </w:p>
    <w:p>
      <w:pPr>
        <w:pStyle w:val="TextBody"/>
        <w:rPr/>
      </w:pPr>
      <w:r>
        <w:rPr/>
        <w:t xml:space="preserve">Only so many counters can be active at once (the exactly limit depends on the hardware/OS/perf tools). If you try to add too many you might get errors. </w:t>
      </w:r>
    </w:p>
    <w:p>
      <w:pPr>
        <w:pStyle w:val="TextBody"/>
        <w:rPr/>
      </w:pPr>
      <w:r>
        <w:rPr/>
        <w:t xml:space="preserve">I'm not sure it is necessary, but if you get a lot of variation in your results for the experiments that follow, you might want to disable CPU frequency scaling on your system. I would do this in the BIOS, but you can also try user-level tools like this one that allow you to set the frequency directly (or perhaps the "-g performance" option would work, I'm not sure). Here is a tool. </w:t>
      </w:r>
      <w:hyperlink r:id="rId13">
        <w:r>
          <w:rPr>
            <w:rStyle w:val="InternetLink"/>
          </w:rPr>
          <w:t>http://manpages.ubuntu.com/manpages/hardy/man1/cpufreq-selector.1.html</w:t>
        </w:r>
      </w:hyperlink>
      <w:r>
        <w:rPr/>
        <w:t xml:space="preserve"> </w:t>
      </w:r>
    </w:p>
    <w:p>
      <w:pPr>
        <w:pStyle w:val="TextBody"/>
        <w:rPr/>
      </w:pPr>
      <w:r>
        <w:rPr/>
        <w:t xml:space="preserve">Your code will have to run with many different configurations. Consider using </w:t>
      </w:r>
      <w:r>
        <w:rPr>
          <w:rStyle w:val="SourceText"/>
        </w:rPr>
        <w:t>getopt</w:t>
      </w:r>
      <w:r>
        <w:rPr/>
        <w:t xml:space="preserve">, or maybe you would prefer a configuration file, but I find command line options superior for this sort of task as they are more explicit and more easily scripted. </w:t>
      </w:r>
    </w:p>
    <w:p>
      <w:pPr>
        <w:pStyle w:val="TextBody"/>
        <w:rPr/>
      </w:pPr>
      <w:r>
        <w:rPr/>
        <w:t>Please report how much time you spent on the lab.</w:t>
      </w:r>
    </w:p>
    <w:p>
      <w:pPr>
        <w:pStyle w:val="Heading4"/>
        <w:rPr/>
      </w:pPr>
      <w:r>
        <w:rPr/>
        <w:t>Your code is subject to visual inspection and should be clean and readable. Points will be deducted if your code is too hard to follow. Your code should follow best practices, for example avoiding arbitrary constants and checking error codes. Seriously, check the return value of every system call you ever make.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FreeSans"/>
      <w:b/>
      <w:bCs/>
      <w:sz w:val="24"/>
      <w:szCs w:val="24"/>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n7.org/linux/man-pages/man2/mmap.2.html" TargetMode="External"/><Relationship Id="rId3" Type="http://schemas.openxmlformats.org/officeDocument/2006/relationships/hyperlink" Target="http://stackoverflow.com/questions/19938324/what-are-vdso-and-vsyscall" TargetMode="External"/><Relationship Id="rId4" Type="http://schemas.openxmlformats.org/officeDocument/2006/relationships/hyperlink" Target="http://man7.org/linux/man-pages/man2/mmap.2.html" TargetMode="External"/><Relationship Id="rId5" Type="http://schemas.openxmlformats.org/officeDocument/2006/relationships/hyperlink" Target="http://man7.org/linux/man-pages/man1/gdb.1.html" TargetMode="External"/><Relationship Id="rId6" Type="http://schemas.openxmlformats.org/officeDocument/2006/relationships/hyperlink" Target="http://man7.org/linux/man-pages/man1/strace.1.html" TargetMode="External"/><Relationship Id="rId7" Type="http://schemas.openxmlformats.org/officeDocument/2006/relationships/hyperlink" Target="mailto:syscall@plt"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yperlink" Target="https://en.wikipedia.org/wiki/Global_variables" TargetMode="External"/><Relationship Id="rId11" Type="http://schemas.openxmlformats.org/officeDocument/2006/relationships/hyperlink" Target="https://en.wikipedia.org/wiki/Errno" TargetMode="External"/><Relationship Id="rId12" Type="http://schemas.openxmlformats.org/officeDocument/2006/relationships/hyperlink" Target="https://en.wikipedia.org/wiki/Errno" TargetMode="External"/><Relationship Id="rId13" Type="http://schemas.openxmlformats.org/officeDocument/2006/relationships/hyperlink" Target="http://manpages.ubuntu.com/manpages/hardy/man1/cpufreq-selector.1.html" TargetMode="External"/><Relationship Id="rId14" Type="http://schemas.openxmlformats.org/officeDocument/2006/relationships/fontTable" Target="fontTable.xml"/><Relationship Id="rId1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98027314112291"/>
          <c:y val="0.0417037256645914"/>
          <c:w val="0.781676783004552"/>
          <c:h val="0.849886352406364"/>
        </c:manualLayout>
      </c:layout>
      <c:barChart>
        <c:barDir val="col"/>
        <c:grouping val="clustered"/>
        <c:varyColors val="0"/>
        <c:ser>
          <c:idx val="0"/>
          <c:order val="0"/>
          <c:tx>
            <c:strRef>
              <c:f>label 0</c:f>
              <c:strCache>
                <c:ptCount val="1"/>
                <c:pt idx="0">
                  <c:v>L1 Cache Read Miss Rate – Sequential</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0.000225684144368614</c:v>
                </c:pt>
                <c:pt idx="1">
                  <c:v>0.00053179973861985</c:v>
                </c:pt>
                <c:pt idx="2">
                  <c:v>0.000411505548062681</c:v>
                </c:pt>
                <c:pt idx="3">
                  <c:v>0.000373220483589507</c:v>
                </c:pt>
                <c:pt idx="4">
                  <c:v>0.00037098293695838</c:v>
                </c:pt>
                <c:pt idx="5">
                  <c:v>0.000375140311560416</c:v>
                </c:pt>
              </c:numCache>
            </c:numRef>
          </c:val>
        </c:ser>
        <c:ser>
          <c:idx val="1"/>
          <c:order val="1"/>
          <c:tx>
            <c:strRef>
              <c:f>label 1</c:f>
              <c:strCache>
                <c:ptCount val="1"/>
                <c:pt idx="0">
                  <c:v>L1 Cache Read Miss Rate – Random</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0.000277873470309476</c:v>
                </c:pt>
                <c:pt idx="1">
                  <c:v>0.000612141839639466</c:v>
                </c:pt>
                <c:pt idx="2">
                  <c:v>0.000513316293385086</c:v>
                </c:pt>
                <c:pt idx="3">
                  <c:v>0.000466841577554652</c:v>
                </c:pt>
                <c:pt idx="4">
                  <c:v>0.00046325235485036</c:v>
                </c:pt>
                <c:pt idx="5">
                  <c:v>0.000463659971954818</c:v>
                </c:pt>
              </c:numCache>
            </c:numRef>
          </c:val>
        </c:ser>
        <c:ser>
          <c:idx val="2"/>
          <c:order val="2"/>
          <c:tx>
            <c:strRef>
              <c:f>label 2</c:f>
              <c:strCache>
                <c:ptCount val="1"/>
                <c:pt idx="0">
                  <c:v>DTLB Miss Rate – Sequential</c:v>
                </c:pt>
              </c:strCache>
            </c:strRef>
          </c:tx>
          <c:spPr>
            <a:solidFill>
              <a:srgbClr val="ffd320"/>
            </a:solidFill>
            <a:ln>
              <a:noFill/>
            </a:ln>
          </c:spPr>
          <c:invertIfNegative val="0"/>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7.86439973750191E-007</c:v>
                </c:pt>
                <c:pt idx="1">
                  <c:v>9.90264986983653E-005</c:v>
                </c:pt>
                <c:pt idx="2">
                  <c:v>0.000142477121623358</c:v>
                </c:pt>
                <c:pt idx="3">
                  <c:v>9.61811265220632E-005</c:v>
                </c:pt>
                <c:pt idx="4">
                  <c:v>9.60926334201197E-005</c:v>
                </c:pt>
                <c:pt idx="5">
                  <c:v>9.63355249666945E-005</c:v>
                </c:pt>
              </c:numCache>
            </c:numRef>
          </c:val>
        </c:ser>
        <c:ser>
          <c:idx val="3"/>
          <c:order val="3"/>
          <c:tx>
            <c:strRef>
              <c:f>label 3</c:f>
              <c:strCache>
                <c:ptCount val="1"/>
                <c:pt idx="0">
                  <c:v>DTLB Miss Rate – Random</c:v>
                </c:pt>
              </c:strCache>
            </c:strRef>
          </c:tx>
          <c:spPr>
            <a:solidFill>
              <a:srgbClr val="579d1c"/>
            </a:solidFill>
            <a:ln>
              <a:noFill/>
            </a:ln>
          </c:spPr>
          <c:invertIfNegative val="0"/>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3</c:f>
              <c:numCache>
                <c:formatCode>General</c:formatCode>
                <c:ptCount val="6"/>
                <c:pt idx="0">
                  <c:v>1.15689615647632E-005</c:v>
                </c:pt>
                <c:pt idx="1">
                  <c:v>0.000112580927834892</c:v>
                </c:pt>
                <c:pt idx="2">
                  <c:v>0.000152017606070762</c:v>
                </c:pt>
                <c:pt idx="3">
                  <c:v>0.000107871534129622</c:v>
                </c:pt>
                <c:pt idx="4">
                  <c:v>0.000107610379039895</c:v>
                </c:pt>
                <c:pt idx="5">
                  <c:v>0.000107511716632436</c:v>
                </c:pt>
              </c:numCache>
            </c:numRef>
          </c:val>
        </c:ser>
        <c:gapWidth val="100"/>
        <c:overlap val="0"/>
        <c:axId val="40341829"/>
        <c:axId val="26873129"/>
      </c:barChart>
      <c:catAx>
        <c:axId val="4034182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Test Number</a:t>
                </a:r>
              </a:p>
            </c:rich>
          </c:tx>
          <c:layout>
            <c:manualLayout>
              <c:xMode val="edge"/>
              <c:yMode val="edge"/>
              <c:x val="0.489567526555387"/>
              <c:y val="0.956220970451626"/>
            </c:manualLayout>
          </c:layout>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6873129"/>
        <c:crosses val="autoZero"/>
        <c:auto val="1"/>
        <c:lblAlgn val="ctr"/>
        <c:lblOffset val="100"/>
      </c:catAx>
      <c:valAx>
        <c:axId val="2687312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Miss Rate (Misses/Accesses)</a:t>
                </a:r>
              </a:p>
            </c:rich>
          </c:tx>
          <c:overlay val="0"/>
        </c:title>
        <c:numFmt formatCode="0.0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0341829"/>
        <c:crossesAt val="1"/>
        <c:crossBetween val="midCat"/>
      </c:valAx>
      <c:spPr>
        <a:noFill/>
        <a:ln>
          <a:solidFill>
            <a:srgbClr val="b3b3b3"/>
          </a:solidFill>
        </a:ln>
      </c:spPr>
    </c:plotArea>
    <c:legend>
      <c:layout>
        <c:manualLayout>
          <c:xMode val="edge"/>
          <c:yMode val="edge"/>
          <c:x val="0.545144157814871"/>
          <c:y val="0.0404190137365352"/>
        </c:manualLayout>
      </c:layout>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32746126936532"/>
          <c:y val="0.0414444444444444"/>
          <c:w val="0.817653673163418"/>
          <c:h val="0.811444444444444"/>
        </c:manualLayout>
      </c:layout>
      <c:barChart>
        <c:barDir val="col"/>
        <c:grouping val="clustered"/>
        <c:varyColors val="0"/>
        <c:ser>
          <c:idx val="0"/>
          <c:order val="0"/>
          <c:tx>
            <c:strRef>
              <c:f>label 0</c:f>
              <c:strCache>
                <c:ptCount val="1"/>
                <c:pt idx="0">
                  <c:v>Execution Time (s) – Sequential</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59.256</c:v>
                </c:pt>
                <c:pt idx="1">
                  <c:v>59.1508571428571</c:v>
                </c:pt>
                <c:pt idx="2">
                  <c:v>60.9</c:v>
                </c:pt>
                <c:pt idx="3">
                  <c:v>59.0977142857143</c:v>
                </c:pt>
                <c:pt idx="4">
                  <c:v>59.3434285714286</c:v>
                </c:pt>
                <c:pt idx="5">
                  <c:v>59.4005714285714</c:v>
                </c:pt>
              </c:numCache>
            </c:numRef>
          </c:val>
        </c:ser>
        <c:ser>
          <c:idx val="1"/>
          <c:order val="1"/>
          <c:tx>
            <c:strRef>
              <c:f>label 1</c:f>
              <c:strCache>
                <c:ptCount val="1"/>
                <c:pt idx="0">
                  <c:v>Execution Time (s) – Random</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59.1508571428571</c:v>
                </c:pt>
                <c:pt idx="1">
                  <c:v>59.1508571428571</c:v>
                </c:pt>
                <c:pt idx="2">
                  <c:v>60.6434285714286</c:v>
                </c:pt>
                <c:pt idx="3">
                  <c:v>59.3862857142857</c:v>
                </c:pt>
                <c:pt idx="4">
                  <c:v>59.5451428571429</c:v>
                </c:pt>
                <c:pt idx="5">
                  <c:v>59.4651428571429</c:v>
                </c:pt>
              </c:numCache>
            </c:numRef>
          </c:val>
        </c:ser>
        <c:gapWidth val="100"/>
        <c:overlap val="0"/>
        <c:axId val="73137679"/>
        <c:axId val="45336947"/>
      </c:barChart>
      <c:catAx>
        <c:axId val="7313767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Test Number</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5336947"/>
        <c:crosses val="autoZero"/>
        <c:auto val="1"/>
        <c:lblAlgn val="ctr"/>
        <c:lblOffset val="100"/>
      </c:catAx>
      <c:valAx>
        <c:axId val="4533694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Execution Time (s)</a:t>
                </a:r>
              </a:p>
            </c:rich>
          </c:tx>
          <c:overlay val="0"/>
        </c:title>
        <c:numFmt formatCode="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3137679"/>
        <c:crossesAt val="1"/>
        <c:crossBetween val="midCat"/>
      </c:valAx>
      <c:spPr>
        <a:noFill/>
        <a:ln>
          <a:solidFill>
            <a:srgbClr val="b3b3b3"/>
          </a:solidFill>
        </a:ln>
      </c:spPr>
    </c:plotArea>
    <c:legend>
      <c:layout>
        <c:manualLayout>
          <c:xMode val="edge"/>
          <c:yMode val="edge"/>
          <c:x val="0.50868315842079"/>
          <c:y val="0.0417777777777778"/>
        </c:manualLayout>
      </c:layout>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245</TotalTime>
  <Application>LibreOffice/5.1.4.2$Linux_X86_64 LibreOffice_project/10m0$Build-2</Application>
  <Pages>21</Pages>
  <Words>5090</Words>
  <Characters>27974</Characters>
  <CharactersWithSpaces>34169</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2017-02-04T21:25:58Z</dcterms:created>
  <dc:creator/>
  <dc:description/>
  <dc:language>en-US</dc:language>
  <cp:lastModifiedBy/>
  <dcterms:modified xsi:type="dcterms:W3CDTF">2017-02-22T02:04:33Z</dcterms:modified>
  <cp:revision>21</cp:revision>
  <dc:subject/>
  <dc:title/>
</cp:coreProperties>
</file>